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378" w:rsidRDefault="00C3630D">
      <w:pPr>
        <w:pStyle w:val="Title"/>
      </w:pPr>
      <w:bookmarkStart w:id="0" w:name="_GoBack"/>
      <w:bookmarkEnd w:id="0"/>
      <w:r>
        <w:t>Shiny Dashboard for Sample Size and Power</w:t>
      </w:r>
    </w:p>
    <w:p w:rsidR="00AB7378" w:rsidRDefault="00C3630D">
      <w:pPr>
        <w:pStyle w:val="Author"/>
      </w:pPr>
      <w:commentRangeStart w:id="1"/>
      <w:r>
        <w:t>Matthew F. Partridge</w:t>
      </w:r>
      <w:commentRangeEnd w:id="1"/>
      <w:r>
        <w:rPr>
          <w:rStyle w:val="CommentReference"/>
        </w:rPr>
        <w:commentReference w:id="1"/>
      </w:r>
    </w:p>
    <w:p w:rsidR="00AB7378" w:rsidRDefault="00C3630D">
      <w:pPr>
        <w:pStyle w:val="Date"/>
      </w:pPr>
      <w:commentRangeStart w:id="2"/>
      <w:r>
        <w:t>4/25/2017</w:t>
      </w:r>
      <w:commentRangeEnd w:id="2"/>
      <w:r>
        <w:rPr>
          <w:rStyle w:val="CommentReference"/>
        </w:rPr>
        <w:commentReference w:id="2"/>
      </w:r>
    </w:p>
    <w:sdt>
      <w:sdtPr>
        <w:rPr>
          <w:rFonts w:asciiTheme="minorHAnsi" w:eastAsiaTheme="minorHAnsi" w:hAnsiTheme="minorHAnsi" w:cstheme="minorBidi"/>
          <w:color w:val="auto"/>
          <w:sz w:val="24"/>
          <w:szCs w:val="24"/>
        </w:rPr>
        <w:id w:val="-399283540"/>
        <w:docPartObj>
          <w:docPartGallery w:val="Table of Contents"/>
          <w:docPartUnique/>
        </w:docPartObj>
      </w:sdtPr>
      <w:sdtContent>
        <w:p w:rsidR="00AB7378" w:rsidRDefault="00C3630D">
          <w:pPr>
            <w:pStyle w:val="TOCHeading"/>
          </w:pPr>
          <w:r>
            <w:t>Table of Contents</w:t>
          </w:r>
        </w:p>
        <w:p w:rsidR="003B30E2" w:rsidRDefault="00C3630D">
          <w:pPr>
            <w:pStyle w:val="TOC1"/>
            <w:tabs>
              <w:tab w:val="right" w:leader="dot" w:pos="9350"/>
            </w:tabs>
            <w:rPr>
              <w:noProof/>
            </w:rPr>
          </w:pPr>
          <w:r>
            <w:fldChar w:fldCharType="begin"/>
          </w:r>
          <w:r>
            <w:instrText>TOC \o "1-2" \h \z \u</w:instrText>
          </w:r>
          <w:r w:rsidR="003B30E2">
            <w:fldChar w:fldCharType="separate"/>
          </w:r>
          <w:hyperlink w:anchor="_Toc490762088" w:history="1">
            <w:r w:rsidR="003B30E2" w:rsidRPr="00742DDA">
              <w:rPr>
                <w:rStyle w:val="Hyperlink"/>
                <w:noProof/>
              </w:rPr>
              <w:t>1. Introduction</w:t>
            </w:r>
            <w:r w:rsidR="003B30E2">
              <w:rPr>
                <w:noProof/>
                <w:webHidden/>
              </w:rPr>
              <w:tab/>
            </w:r>
            <w:r w:rsidR="003B30E2">
              <w:rPr>
                <w:noProof/>
                <w:webHidden/>
              </w:rPr>
              <w:fldChar w:fldCharType="begin"/>
            </w:r>
            <w:r w:rsidR="003B30E2">
              <w:rPr>
                <w:noProof/>
                <w:webHidden/>
              </w:rPr>
              <w:instrText xml:space="preserve"> PAGEREF _Toc490762088 \h </w:instrText>
            </w:r>
            <w:r w:rsidR="003B30E2">
              <w:rPr>
                <w:noProof/>
                <w:webHidden/>
              </w:rPr>
            </w:r>
            <w:r w:rsidR="003B30E2">
              <w:rPr>
                <w:noProof/>
                <w:webHidden/>
              </w:rPr>
              <w:fldChar w:fldCharType="separate"/>
            </w:r>
            <w:r w:rsidR="003B30E2">
              <w:rPr>
                <w:noProof/>
                <w:webHidden/>
              </w:rPr>
              <w:t>1</w:t>
            </w:r>
            <w:r w:rsidR="003B30E2">
              <w:rPr>
                <w:noProof/>
                <w:webHidden/>
              </w:rPr>
              <w:fldChar w:fldCharType="end"/>
            </w:r>
          </w:hyperlink>
        </w:p>
        <w:p w:rsidR="003B30E2" w:rsidRDefault="003B30E2">
          <w:pPr>
            <w:pStyle w:val="TOC2"/>
            <w:tabs>
              <w:tab w:val="right" w:leader="dot" w:pos="9350"/>
            </w:tabs>
            <w:rPr>
              <w:noProof/>
            </w:rPr>
          </w:pPr>
          <w:hyperlink w:anchor="_Toc490762089" w:history="1">
            <w:r w:rsidRPr="00742DDA">
              <w:rPr>
                <w:rStyle w:val="Hyperlink"/>
                <w:noProof/>
              </w:rPr>
              <w:t>1.1 R and R Studio</w:t>
            </w:r>
            <w:r>
              <w:rPr>
                <w:noProof/>
                <w:webHidden/>
              </w:rPr>
              <w:tab/>
            </w:r>
            <w:r>
              <w:rPr>
                <w:noProof/>
                <w:webHidden/>
              </w:rPr>
              <w:fldChar w:fldCharType="begin"/>
            </w:r>
            <w:r>
              <w:rPr>
                <w:noProof/>
                <w:webHidden/>
              </w:rPr>
              <w:instrText xml:space="preserve"> PAGEREF _Toc490762089 \h </w:instrText>
            </w:r>
            <w:r>
              <w:rPr>
                <w:noProof/>
                <w:webHidden/>
              </w:rPr>
            </w:r>
            <w:r>
              <w:rPr>
                <w:noProof/>
                <w:webHidden/>
              </w:rPr>
              <w:fldChar w:fldCharType="separate"/>
            </w:r>
            <w:r>
              <w:rPr>
                <w:noProof/>
                <w:webHidden/>
              </w:rPr>
              <w:t>2</w:t>
            </w:r>
            <w:r>
              <w:rPr>
                <w:noProof/>
                <w:webHidden/>
              </w:rPr>
              <w:fldChar w:fldCharType="end"/>
            </w:r>
          </w:hyperlink>
        </w:p>
        <w:p w:rsidR="003B30E2" w:rsidRDefault="003B30E2">
          <w:pPr>
            <w:pStyle w:val="TOC2"/>
            <w:tabs>
              <w:tab w:val="right" w:leader="dot" w:pos="9350"/>
            </w:tabs>
            <w:rPr>
              <w:noProof/>
            </w:rPr>
          </w:pPr>
          <w:hyperlink w:anchor="_Toc490762090" w:history="1">
            <w:r w:rsidRPr="00742DDA">
              <w:rPr>
                <w:rStyle w:val="Hyperlink"/>
                <w:noProof/>
              </w:rPr>
              <w:t>1.2 Packages</w:t>
            </w:r>
            <w:r>
              <w:rPr>
                <w:noProof/>
                <w:webHidden/>
              </w:rPr>
              <w:tab/>
            </w:r>
            <w:r>
              <w:rPr>
                <w:noProof/>
                <w:webHidden/>
              </w:rPr>
              <w:fldChar w:fldCharType="begin"/>
            </w:r>
            <w:r>
              <w:rPr>
                <w:noProof/>
                <w:webHidden/>
              </w:rPr>
              <w:instrText xml:space="preserve"> PAGEREF _Toc490762090 \h </w:instrText>
            </w:r>
            <w:r>
              <w:rPr>
                <w:noProof/>
                <w:webHidden/>
              </w:rPr>
            </w:r>
            <w:r>
              <w:rPr>
                <w:noProof/>
                <w:webHidden/>
              </w:rPr>
              <w:fldChar w:fldCharType="separate"/>
            </w:r>
            <w:r>
              <w:rPr>
                <w:noProof/>
                <w:webHidden/>
              </w:rPr>
              <w:t>2</w:t>
            </w:r>
            <w:r>
              <w:rPr>
                <w:noProof/>
                <w:webHidden/>
              </w:rPr>
              <w:fldChar w:fldCharType="end"/>
            </w:r>
          </w:hyperlink>
        </w:p>
        <w:p w:rsidR="003B30E2" w:rsidRDefault="003B30E2">
          <w:pPr>
            <w:pStyle w:val="TOC1"/>
            <w:tabs>
              <w:tab w:val="right" w:leader="dot" w:pos="9350"/>
            </w:tabs>
            <w:rPr>
              <w:noProof/>
            </w:rPr>
          </w:pPr>
          <w:hyperlink w:anchor="_Toc490762091" w:history="1">
            <w:r w:rsidRPr="00742DDA">
              <w:rPr>
                <w:rStyle w:val="Hyperlink"/>
                <w:noProof/>
              </w:rPr>
              <w:t>2. Using the Application</w:t>
            </w:r>
            <w:r>
              <w:rPr>
                <w:noProof/>
                <w:webHidden/>
              </w:rPr>
              <w:tab/>
            </w:r>
            <w:r>
              <w:rPr>
                <w:noProof/>
                <w:webHidden/>
              </w:rPr>
              <w:fldChar w:fldCharType="begin"/>
            </w:r>
            <w:r>
              <w:rPr>
                <w:noProof/>
                <w:webHidden/>
              </w:rPr>
              <w:instrText xml:space="preserve"> PAGEREF _Toc490762091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2"/>
            <w:tabs>
              <w:tab w:val="right" w:leader="dot" w:pos="9350"/>
            </w:tabs>
            <w:rPr>
              <w:noProof/>
            </w:rPr>
          </w:pPr>
          <w:hyperlink w:anchor="_Toc490762092" w:history="1">
            <w:r w:rsidRPr="00742DDA">
              <w:rPr>
                <w:rStyle w:val="Hyperlink"/>
                <w:noProof/>
              </w:rPr>
              <w:t>2.1 Launching the Application</w:t>
            </w:r>
            <w:r>
              <w:rPr>
                <w:noProof/>
                <w:webHidden/>
              </w:rPr>
              <w:tab/>
            </w:r>
            <w:r>
              <w:rPr>
                <w:noProof/>
                <w:webHidden/>
              </w:rPr>
              <w:fldChar w:fldCharType="begin"/>
            </w:r>
            <w:r>
              <w:rPr>
                <w:noProof/>
                <w:webHidden/>
              </w:rPr>
              <w:instrText xml:space="preserve"> PAGEREF _Toc490762092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2"/>
            <w:tabs>
              <w:tab w:val="right" w:leader="dot" w:pos="9350"/>
            </w:tabs>
            <w:rPr>
              <w:noProof/>
            </w:rPr>
          </w:pPr>
          <w:hyperlink w:anchor="_Toc490762093" w:history="1">
            <w:r w:rsidRPr="00742DDA">
              <w:rPr>
                <w:rStyle w:val="Hyperlink"/>
                <w:noProof/>
              </w:rPr>
              <w:t>2.2 Performing the Calculations</w:t>
            </w:r>
            <w:r>
              <w:rPr>
                <w:noProof/>
                <w:webHidden/>
              </w:rPr>
              <w:tab/>
            </w:r>
            <w:r>
              <w:rPr>
                <w:noProof/>
                <w:webHidden/>
              </w:rPr>
              <w:fldChar w:fldCharType="begin"/>
            </w:r>
            <w:r>
              <w:rPr>
                <w:noProof/>
                <w:webHidden/>
              </w:rPr>
              <w:instrText xml:space="preserve"> PAGEREF _Toc490762093 \h </w:instrText>
            </w:r>
            <w:r>
              <w:rPr>
                <w:noProof/>
                <w:webHidden/>
              </w:rPr>
            </w:r>
            <w:r>
              <w:rPr>
                <w:noProof/>
                <w:webHidden/>
              </w:rPr>
              <w:fldChar w:fldCharType="separate"/>
            </w:r>
            <w:r>
              <w:rPr>
                <w:noProof/>
                <w:webHidden/>
              </w:rPr>
              <w:t>3</w:t>
            </w:r>
            <w:r>
              <w:rPr>
                <w:noProof/>
                <w:webHidden/>
              </w:rPr>
              <w:fldChar w:fldCharType="end"/>
            </w:r>
          </w:hyperlink>
        </w:p>
        <w:p w:rsidR="003B30E2" w:rsidRDefault="003B30E2">
          <w:pPr>
            <w:pStyle w:val="TOC1"/>
            <w:tabs>
              <w:tab w:val="right" w:leader="dot" w:pos="9350"/>
            </w:tabs>
            <w:rPr>
              <w:noProof/>
            </w:rPr>
          </w:pPr>
          <w:hyperlink w:anchor="_Toc490762094" w:history="1">
            <w:r w:rsidRPr="00742DDA">
              <w:rPr>
                <w:rStyle w:val="Hyperlink"/>
                <w:noProof/>
              </w:rPr>
              <w:t>3. Application Tabs</w:t>
            </w:r>
            <w:r>
              <w:rPr>
                <w:noProof/>
                <w:webHidden/>
              </w:rPr>
              <w:tab/>
            </w:r>
            <w:r>
              <w:rPr>
                <w:noProof/>
                <w:webHidden/>
              </w:rPr>
              <w:fldChar w:fldCharType="begin"/>
            </w:r>
            <w:r>
              <w:rPr>
                <w:noProof/>
                <w:webHidden/>
              </w:rPr>
              <w:instrText xml:space="preserve"> PAGEREF _Toc490762094 \h </w:instrText>
            </w:r>
            <w:r>
              <w:rPr>
                <w:noProof/>
                <w:webHidden/>
              </w:rPr>
            </w:r>
            <w:r>
              <w:rPr>
                <w:noProof/>
                <w:webHidden/>
              </w:rPr>
              <w:fldChar w:fldCharType="separate"/>
            </w:r>
            <w:r>
              <w:rPr>
                <w:noProof/>
                <w:webHidden/>
              </w:rPr>
              <w:t>4</w:t>
            </w:r>
            <w:r>
              <w:rPr>
                <w:noProof/>
                <w:webHidden/>
              </w:rPr>
              <w:fldChar w:fldCharType="end"/>
            </w:r>
          </w:hyperlink>
        </w:p>
        <w:p w:rsidR="003B30E2" w:rsidRDefault="003B30E2">
          <w:pPr>
            <w:pStyle w:val="TOC2"/>
            <w:tabs>
              <w:tab w:val="right" w:leader="dot" w:pos="9350"/>
            </w:tabs>
            <w:rPr>
              <w:noProof/>
            </w:rPr>
          </w:pPr>
          <w:hyperlink w:anchor="_Toc490762095" w:history="1">
            <w:r w:rsidRPr="00742DDA">
              <w:rPr>
                <w:rStyle w:val="Hyperlink"/>
                <w:noProof/>
              </w:rPr>
              <w:t>3.1 One Sample Mean</w:t>
            </w:r>
            <w:r>
              <w:rPr>
                <w:noProof/>
                <w:webHidden/>
              </w:rPr>
              <w:tab/>
            </w:r>
            <w:r>
              <w:rPr>
                <w:noProof/>
                <w:webHidden/>
              </w:rPr>
              <w:fldChar w:fldCharType="begin"/>
            </w:r>
            <w:r>
              <w:rPr>
                <w:noProof/>
                <w:webHidden/>
              </w:rPr>
              <w:instrText xml:space="preserve"> PAGEREF _Toc490762095 \h </w:instrText>
            </w:r>
            <w:r>
              <w:rPr>
                <w:noProof/>
                <w:webHidden/>
              </w:rPr>
            </w:r>
            <w:r>
              <w:rPr>
                <w:noProof/>
                <w:webHidden/>
              </w:rPr>
              <w:fldChar w:fldCharType="separate"/>
            </w:r>
            <w:r>
              <w:rPr>
                <w:noProof/>
                <w:webHidden/>
              </w:rPr>
              <w:t>4</w:t>
            </w:r>
            <w:r>
              <w:rPr>
                <w:noProof/>
                <w:webHidden/>
              </w:rPr>
              <w:fldChar w:fldCharType="end"/>
            </w:r>
          </w:hyperlink>
        </w:p>
        <w:p w:rsidR="003B30E2" w:rsidRDefault="003B30E2">
          <w:pPr>
            <w:pStyle w:val="TOC2"/>
            <w:tabs>
              <w:tab w:val="right" w:leader="dot" w:pos="9350"/>
            </w:tabs>
            <w:rPr>
              <w:noProof/>
            </w:rPr>
          </w:pPr>
          <w:hyperlink w:anchor="_Toc490762096" w:history="1">
            <w:r w:rsidRPr="00742DDA">
              <w:rPr>
                <w:rStyle w:val="Hyperlink"/>
                <w:noProof/>
              </w:rPr>
              <w:t>3.2 One Sample Proportion</w:t>
            </w:r>
            <w:r>
              <w:rPr>
                <w:noProof/>
                <w:webHidden/>
              </w:rPr>
              <w:tab/>
            </w:r>
            <w:r>
              <w:rPr>
                <w:noProof/>
                <w:webHidden/>
              </w:rPr>
              <w:fldChar w:fldCharType="begin"/>
            </w:r>
            <w:r>
              <w:rPr>
                <w:noProof/>
                <w:webHidden/>
              </w:rPr>
              <w:instrText xml:space="preserve"> PAGEREF _Toc490762096 \h </w:instrText>
            </w:r>
            <w:r>
              <w:rPr>
                <w:noProof/>
                <w:webHidden/>
              </w:rPr>
            </w:r>
            <w:r>
              <w:rPr>
                <w:noProof/>
                <w:webHidden/>
              </w:rPr>
              <w:fldChar w:fldCharType="separate"/>
            </w:r>
            <w:r>
              <w:rPr>
                <w:noProof/>
                <w:webHidden/>
              </w:rPr>
              <w:t>7</w:t>
            </w:r>
            <w:r>
              <w:rPr>
                <w:noProof/>
                <w:webHidden/>
              </w:rPr>
              <w:fldChar w:fldCharType="end"/>
            </w:r>
          </w:hyperlink>
        </w:p>
        <w:p w:rsidR="003B30E2" w:rsidRDefault="003B30E2">
          <w:pPr>
            <w:pStyle w:val="TOC2"/>
            <w:tabs>
              <w:tab w:val="right" w:leader="dot" w:pos="9350"/>
            </w:tabs>
            <w:rPr>
              <w:noProof/>
            </w:rPr>
          </w:pPr>
          <w:hyperlink w:anchor="_Toc490762097" w:history="1">
            <w:r w:rsidRPr="00742DDA">
              <w:rPr>
                <w:rStyle w:val="Hyperlink"/>
                <w:noProof/>
              </w:rPr>
              <w:t>3.3 Two Sample Means</w:t>
            </w:r>
            <w:r>
              <w:rPr>
                <w:noProof/>
                <w:webHidden/>
              </w:rPr>
              <w:tab/>
            </w:r>
            <w:r>
              <w:rPr>
                <w:noProof/>
                <w:webHidden/>
              </w:rPr>
              <w:fldChar w:fldCharType="begin"/>
            </w:r>
            <w:r>
              <w:rPr>
                <w:noProof/>
                <w:webHidden/>
              </w:rPr>
              <w:instrText xml:space="preserve"> PAGEREF _Toc490762097 \h </w:instrText>
            </w:r>
            <w:r>
              <w:rPr>
                <w:noProof/>
                <w:webHidden/>
              </w:rPr>
            </w:r>
            <w:r>
              <w:rPr>
                <w:noProof/>
                <w:webHidden/>
              </w:rPr>
              <w:fldChar w:fldCharType="separate"/>
            </w:r>
            <w:r>
              <w:rPr>
                <w:noProof/>
                <w:webHidden/>
              </w:rPr>
              <w:t>10</w:t>
            </w:r>
            <w:r>
              <w:rPr>
                <w:noProof/>
                <w:webHidden/>
              </w:rPr>
              <w:fldChar w:fldCharType="end"/>
            </w:r>
          </w:hyperlink>
        </w:p>
        <w:p w:rsidR="003B30E2" w:rsidRDefault="003B30E2">
          <w:pPr>
            <w:pStyle w:val="TOC2"/>
            <w:tabs>
              <w:tab w:val="right" w:leader="dot" w:pos="9350"/>
            </w:tabs>
            <w:rPr>
              <w:noProof/>
            </w:rPr>
          </w:pPr>
          <w:hyperlink w:anchor="_Toc490762098" w:history="1">
            <w:r w:rsidRPr="00742DDA">
              <w:rPr>
                <w:rStyle w:val="Hyperlink"/>
                <w:noProof/>
              </w:rPr>
              <w:t>3.4 Two Sample Proportions</w:t>
            </w:r>
            <w:r>
              <w:rPr>
                <w:noProof/>
                <w:webHidden/>
              </w:rPr>
              <w:tab/>
            </w:r>
            <w:r>
              <w:rPr>
                <w:noProof/>
                <w:webHidden/>
              </w:rPr>
              <w:fldChar w:fldCharType="begin"/>
            </w:r>
            <w:r>
              <w:rPr>
                <w:noProof/>
                <w:webHidden/>
              </w:rPr>
              <w:instrText xml:space="preserve"> PAGEREF _Toc490762098 \h </w:instrText>
            </w:r>
            <w:r>
              <w:rPr>
                <w:noProof/>
                <w:webHidden/>
              </w:rPr>
            </w:r>
            <w:r>
              <w:rPr>
                <w:noProof/>
                <w:webHidden/>
              </w:rPr>
              <w:fldChar w:fldCharType="separate"/>
            </w:r>
            <w:r>
              <w:rPr>
                <w:noProof/>
                <w:webHidden/>
              </w:rPr>
              <w:t>13</w:t>
            </w:r>
            <w:r>
              <w:rPr>
                <w:noProof/>
                <w:webHidden/>
              </w:rPr>
              <w:fldChar w:fldCharType="end"/>
            </w:r>
          </w:hyperlink>
        </w:p>
        <w:p w:rsidR="003B30E2" w:rsidRDefault="003B30E2">
          <w:pPr>
            <w:pStyle w:val="TOC2"/>
            <w:tabs>
              <w:tab w:val="right" w:leader="dot" w:pos="9350"/>
            </w:tabs>
            <w:rPr>
              <w:noProof/>
            </w:rPr>
          </w:pPr>
          <w:hyperlink w:anchor="_Toc490762099" w:history="1">
            <w:r w:rsidRPr="00742DDA">
              <w:rPr>
                <w:rStyle w:val="Hyperlink"/>
                <w:noProof/>
              </w:rPr>
              <w:t>3.5 Time to Event</w:t>
            </w:r>
            <w:r>
              <w:rPr>
                <w:noProof/>
                <w:webHidden/>
              </w:rPr>
              <w:tab/>
            </w:r>
            <w:r>
              <w:rPr>
                <w:noProof/>
                <w:webHidden/>
              </w:rPr>
              <w:fldChar w:fldCharType="begin"/>
            </w:r>
            <w:r>
              <w:rPr>
                <w:noProof/>
                <w:webHidden/>
              </w:rPr>
              <w:instrText xml:space="preserve"> PAGEREF _Toc490762099 \h </w:instrText>
            </w:r>
            <w:r>
              <w:rPr>
                <w:noProof/>
                <w:webHidden/>
              </w:rPr>
            </w:r>
            <w:r>
              <w:rPr>
                <w:noProof/>
                <w:webHidden/>
              </w:rPr>
              <w:fldChar w:fldCharType="separate"/>
            </w:r>
            <w:r>
              <w:rPr>
                <w:noProof/>
                <w:webHidden/>
              </w:rPr>
              <w:t>18</w:t>
            </w:r>
            <w:r>
              <w:rPr>
                <w:noProof/>
                <w:webHidden/>
              </w:rPr>
              <w:fldChar w:fldCharType="end"/>
            </w:r>
          </w:hyperlink>
        </w:p>
        <w:p w:rsidR="003B30E2" w:rsidRDefault="003B30E2">
          <w:pPr>
            <w:pStyle w:val="TOC1"/>
            <w:tabs>
              <w:tab w:val="right" w:leader="dot" w:pos="9350"/>
            </w:tabs>
            <w:rPr>
              <w:noProof/>
            </w:rPr>
          </w:pPr>
          <w:hyperlink w:anchor="_Toc490762100" w:history="1">
            <w:r w:rsidRPr="00742DDA">
              <w:rPr>
                <w:rStyle w:val="Hyperlink"/>
                <w:noProof/>
              </w:rPr>
              <w:t>4. Technical Challenges and Future Improvements</w:t>
            </w:r>
            <w:r>
              <w:rPr>
                <w:noProof/>
                <w:webHidden/>
              </w:rPr>
              <w:tab/>
            </w:r>
            <w:r>
              <w:rPr>
                <w:noProof/>
                <w:webHidden/>
              </w:rPr>
              <w:fldChar w:fldCharType="begin"/>
            </w:r>
            <w:r>
              <w:rPr>
                <w:noProof/>
                <w:webHidden/>
              </w:rPr>
              <w:instrText xml:space="preserve"> PAGEREF _Toc490762100 \h </w:instrText>
            </w:r>
            <w:r>
              <w:rPr>
                <w:noProof/>
                <w:webHidden/>
              </w:rPr>
            </w:r>
            <w:r>
              <w:rPr>
                <w:noProof/>
                <w:webHidden/>
              </w:rPr>
              <w:fldChar w:fldCharType="separate"/>
            </w:r>
            <w:r>
              <w:rPr>
                <w:noProof/>
                <w:webHidden/>
              </w:rPr>
              <w:t>24</w:t>
            </w:r>
            <w:r>
              <w:rPr>
                <w:noProof/>
                <w:webHidden/>
              </w:rPr>
              <w:fldChar w:fldCharType="end"/>
            </w:r>
          </w:hyperlink>
        </w:p>
        <w:p w:rsidR="003B30E2" w:rsidRDefault="003B30E2">
          <w:pPr>
            <w:pStyle w:val="TOC2"/>
            <w:tabs>
              <w:tab w:val="right" w:leader="dot" w:pos="9350"/>
            </w:tabs>
            <w:rPr>
              <w:noProof/>
            </w:rPr>
          </w:pPr>
          <w:hyperlink w:anchor="_Toc490762101" w:history="1">
            <w:r w:rsidRPr="00742DDA">
              <w:rPr>
                <w:rStyle w:val="Hyperlink"/>
                <w:noProof/>
              </w:rPr>
              <w:t>4.1 User Interface</w:t>
            </w:r>
            <w:r>
              <w:rPr>
                <w:noProof/>
                <w:webHidden/>
              </w:rPr>
              <w:tab/>
            </w:r>
            <w:r>
              <w:rPr>
                <w:noProof/>
                <w:webHidden/>
              </w:rPr>
              <w:fldChar w:fldCharType="begin"/>
            </w:r>
            <w:r>
              <w:rPr>
                <w:noProof/>
                <w:webHidden/>
              </w:rPr>
              <w:instrText xml:space="preserve"> PAGEREF _Toc490762101 \h </w:instrText>
            </w:r>
            <w:r>
              <w:rPr>
                <w:noProof/>
                <w:webHidden/>
              </w:rPr>
            </w:r>
            <w:r>
              <w:rPr>
                <w:noProof/>
                <w:webHidden/>
              </w:rPr>
              <w:fldChar w:fldCharType="separate"/>
            </w:r>
            <w:r>
              <w:rPr>
                <w:noProof/>
                <w:webHidden/>
              </w:rPr>
              <w:t>24</w:t>
            </w:r>
            <w:r>
              <w:rPr>
                <w:noProof/>
                <w:webHidden/>
              </w:rPr>
              <w:fldChar w:fldCharType="end"/>
            </w:r>
          </w:hyperlink>
        </w:p>
        <w:p w:rsidR="003B30E2" w:rsidRDefault="003B30E2">
          <w:pPr>
            <w:pStyle w:val="TOC2"/>
            <w:tabs>
              <w:tab w:val="right" w:leader="dot" w:pos="9350"/>
            </w:tabs>
            <w:rPr>
              <w:noProof/>
            </w:rPr>
          </w:pPr>
          <w:hyperlink w:anchor="_Toc490762102" w:history="1">
            <w:r w:rsidRPr="00742DDA">
              <w:rPr>
                <w:rStyle w:val="Hyperlink"/>
                <w:noProof/>
              </w:rPr>
              <w:t>4.2 Server</w:t>
            </w:r>
            <w:r>
              <w:rPr>
                <w:noProof/>
                <w:webHidden/>
              </w:rPr>
              <w:tab/>
            </w:r>
            <w:r>
              <w:rPr>
                <w:noProof/>
                <w:webHidden/>
              </w:rPr>
              <w:fldChar w:fldCharType="begin"/>
            </w:r>
            <w:r>
              <w:rPr>
                <w:noProof/>
                <w:webHidden/>
              </w:rPr>
              <w:instrText xml:space="preserve"> PAGEREF _Toc490762102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3" w:history="1">
            <w:r w:rsidRPr="00742DDA">
              <w:rPr>
                <w:rStyle w:val="Hyperlink"/>
                <w:noProof/>
              </w:rPr>
              <w:t>4.3 Alternative Hypothesis</w:t>
            </w:r>
            <w:r>
              <w:rPr>
                <w:noProof/>
                <w:webHidden/>
              </w:rPr>
              <w:tab/>
            </w:r>
            <w:r>
              <w:rPr>
                <w:noProof/>
                <w:webHidden/>
              </w:rPr>
              <w:fldChar w:fldCharType="begin"/>
            </w:r>
            <w:r>
              <w:rPr>
                <w:noProof/>
                <w:webHidden/>
              </w:rPr>
              <w:instrText xml:space="preserve"> PAGEREF _Toc490762103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4" w:history="1">
            <w:r w:rsidRPr="00742DDA">
              <w:rPr>
                <w:rStyle w:val="Hyperlink"/>
                <w:noProof/>
              </w:rPr>
              <w:t>4.4 Time to Event</w:t>
            </w:r>
            <w:r>
              <w:rPr>
                <w:noProof/>
                <w:webHidden/>
              </w:rPr>
              <w:tab/>
            </w:r>
            <w:r>
              <w:rPr>
                <w:noProof/>
                <w:webHidden/>
              </w:rPr>
              <w:fldChar w:fldCharType="begin"/>
            </w:r>
            <w:r>
              <w:rPr>
                <w:noProof/>
                <w:webHidden/>
              </w:rPr>
              <w:instrText xml:space="preserve"> PAGEREF _Toc490762104 \h </w:instrText>
            </w:r>
            <w:r>
              <w:rPr>
                <w:noProof/>
                <w:webHidden/>
              </w:rPr>
            </w:r>
            <w:r>
              <w:rPr>
                <w:noProof/>
                <w:webHidden/>
              </w:rPr>
              <w:fldChar w:fldCharType="separate"/>
            </w:r>
            <w:r>
              <w:rPr>
                <w:noProof/>
                <w:webHidden/>
              </w:rPr>
              <w:t>25</w:t>
            </w:r>
            <w:r>
              <w:rPr>
                <w:noProof/>
                <w:webHidden/>
              </w:rPr>
              <w:fldChar w:fldCharType="end"/>
            </w:r>
          </w:hyperlink>
        </w:p>
        <w:p w:rsidR="003B30E2" w:rsidRDefault="003B30E2">
          <w:pPr>
            <w:pStyle w:val="TOC2"/>
            <w:tabs>
              <w:tab w:val="right" w:leader="dot" w:pos="9350"/>
            </w:tabs>
            <w:rPr>
              <w:noProof/>
            </w:rPr>
          </w:pPr>
          <w:hyperlink w:anchor="_Toc490762105" w:history="1">
            <w:r w:rsidRPr="00742DDA">
              <w:rPr>
                <w:rStyle w:val="Hyperlink"/>
                <w:noProof/>
              </w:rPr>
              <w:t>4.5 New Pages</w:t>
            </w:r>
            <w:r>
              <w:rPr>
                <w:noProof/>
                <w:webHidden/>
              </w:rPr>
              <w:tab/>
            </w:r>
            <w:r>
              <w:rPr>
                <w:noProof/>
                <w:webHidden/>
              </w:rPr>
              <w:fldChar w:fldCharType="begin"/>
            </w:r>
            <w:r>
              <w:rPr>
                <w:noProof/>
                <w:webHidden/>
              </w:rPr>
              <w:instrText xml:space="preserve"> PAGEREF _Toc490762105 \h </w:instrText>
            </w:r>
            <w:r>
              <w:rPr>
                <w:noProof/>
                <w:webHidden/>
              </w:rPr>
            </w:r>
            <w:r>
              <w:rPr>
                <w:noProof/>
                <w:webHidden/>
              </w:rPr>
              <w:fldChar w:fldCharType="separate"/>
            </w:r>
            <w:r>
              <w:rPr>
                <w:noProof/>
                <w:webHidden/>
              </w:rPr>
              <w:t>26</w:t>
            </w:r>
            <w:r>
              <w:rPr>
                <w:noProof/>
                <w:webHidden/>
              </w:rPr>
              <w:fldChar w:fldCharType="end"/>
            </w:r>
          </w:hyperlink>
        </w:p>
        <w:p w:rsidR="003B30E2" w:rsidRDefault="003B30E2">
          <w:pPr>
            <w:pStyle w:val="TOC1"/>
            <w:tabs>
              <w:tab w:val="right" w:leader="dot" w:pos="9350"/>
            </w:tabs>
            <w:rPr>
              <w:noProof/>
            </w:rPr>
          </w:pPr>
          <w:hyperlink w:anchor="_Toc490762106" w:history="1">
            <w:r w:rsidRPr="00742DDA">
              <w:rPr>
                <w:rStyle w:val="Hyperlink"/>
                <w:noProof/>
              </w:rPr>
              <w:t>5. Acknowledgements</w:t>
            </w:r>
            <w:r>
              <w:rPr>
                <w:noProof/>
                <w:webHidden/>
              </w:rPr>
              <w:tab/>
            </w:r>
            <w:r>
              <w:rPr>
                <w:noProof/>
                <w:webHidden/>
              </w:rPr>
              <w:fldChar w:fldCharType="begin"/>
            </w:r>
            <w:r>
              <w:rPr>
                <w:noProof/>
                <w:webHidden/>
              </w:rPr>
              <w:instrText xml:space="preserve"> PAGEREF _Toc490762106 \h </w:instrText>
            </w:r>
            <w:r>
              <w:rPr>
                <w:noProof/>
                <w:webHidden/>
              </w:rPr>
            </w:r>
            <w:r>
              <w:rPr>
                <w:noProof/>
                <w:webHidden/>
              </w:rPr>
              <w:fldChar w:fldCharType="separate"/>
            </w:r>
            <w:r>
              <w:rPr>
                <w:noProof/>
                <w:webHidden/>
              </w:rPr>
              <w:t>26</w:t>
            </w:r>
            <w:r>
              <w:rPr>
                <w:noProof/>
                <w:webHidden/>
              </w:rPr>
              <w:fldChar w:fldCharType="end"/>
            </w:r>
          </w:hyperlink>
        </w:p>
        <w:p w:rsidR="003B30E2" w:rsidRDefault="003B30E2">
          <w:pPr>
            <w:pStyle w:val="TOC1"/>
            <w:tabs>
              <w:tab w:val="right" w:leader="dot" w:pos="9350"/>
            </w:tabs>
            <w:rPr>
              <w:noProof/>
            </w:rPr>
          </w:pPr>
          <w:hyperlink w:anchor="_Toc490762107" w:history="1">
            <w:r w:rsidRPr="00742DDA">
              <w:rPr>
                <w:rStyle w:val="Hyperlink"/>
                <w:noProof/>
              </w:rPr>
              <w:t>6. References</w:t>
            </w:r>
            <w:r>
              <w:rPr>
                <w:noProof/>
                <w:webHidden/>
              </w:rPr>
              <w:tab/>
            </w:r>
            <w:r>
              <w:rPr>
                <w:noProof/>
                <w:webHidden/>
              </w:rPr>
              <w:fldChar w:fldCharType="begin"/>
            </w:r>
            <w:r>
              <w:rPr>
                <w:noProof/>
                <w:webHidden/>
              </w:rPr>
              <w:instrText xml:space="preserve"> PAGEREF _Toc490762107 \h </w:instrText>
            </w:r>
            <w:r>
              <w:rPr>
                <w:noProof/>
                <w:webHidden/>
              </w:rPr>
            </w:r>
            <w:r>
              <w:rPr>
                <w:noProof/>
                <w:webHidden/>
              </w:rPr>
              <w:fldChar w:fldCharType="separate"/>
            </w:r>
            <w:r>
              <w:rPr>
                <w:noProof/>
                <w:webHidden/>
              </w:rPr>
              <w:t>26</w:t>
            </w:r>
            <w:r>
              <w:rPr>
                <w:noProof/>
                <w:webHidden/>
              </w:rPr>
              <w:fldChar w:fldCharType="end"/>
            </w:r>
          </w:hyperlink>
        </w:p>
        <w:p w:rsidR="00AB7378" w:rsidRDefault="00C3630D">
          <w:r>
            <w:fldChar w:fldCharType="end"/>
          </w:r>
        </w:p>
      </w:sdtContent>
    </w:sdt>
    <w:p w:rsidR="00AB7378" w:rsidRDefault="00C3630D">
      <w:pPr>
        <w:pStyle w:val="Heading1"/>
      </w:pPr>
      <w:bookmarkStart w:id="3" w:name="introduction"/>
      <w:bookmarkStart w:id="4" w:name="_Toc490762088"/>
      <w:bookmarkEnd w:id="3"/>
      <w:r>
        <w:t>1. Introduction</w:t>
      </w:r>
      <w:bookmarkEnd w:id="4"/>
    </w:p>
    <w:p w:rsidR="00AB7378" w:rsidRDefault="00C3630D">
      <w:pPr>
        <w:pStyle w:val="FirstParagraph"/>
      </w:pPr>
      <w:r>
        <w:t xml:space="preserve">The purpose of this Shiny Dashboard is to create an interactive sample size and power calculation tool that duplicates some of the functionality found in the Piface Java applet created by Russell V. Lenth (2006). The ability to use interactive sliders and text boxes to enter information allows the user to see in real time how certain inputs (significance level, </w:t>
      </w:r>
      <w:commentRangeStart w:id="5"/>
      <w:r>
        <w:lastRenderedPageBreak/>
        <w:t>effect size</w:t>
      </w:r>
      <w:commentRangeEnd w:id="5"/>
      <w:r>
        <w:rPr>
          <w:rStyle w:val="CommentReference"/>
        </w:rPr>
        <w:commentReference w:id="5"/>
      </w:r>
      <w:r>
        <w:t xml:space="preserve">, power, etc.) affect outputs (required sample size or power). This allows the user to explore the relationships </w:t>
      </w:r>
      <w:del w:id="6" w:author="Partridge, Matthew" w:date="2017-08-17T19:47:00Z">
        <w:r w:rsidDel="00C3630D">
          <w:delText xml:space="preserve">of </w:delText>
        </w:r>
      </w:del>
      <w:ins w:id="7" w:author="Partridge, Matthew" w:date="2017-08-17T19:47:00Z">
        <w:r>
          <w:t xml:space="preserve">among </w:t>
        </w:r>
      </w:ins>
      <w:r>
        <w:t>variables and ultimately understand the calculations better.</w:t>
      </w:r>
    </w:p>
    <w:p w:rsidR="00AB7378" w:rsidRDefault="00C3630D">
      <w:pPr>
        <w:pStyle w:val="Heading2"/>
      </w:pPr>
      <w:bookmarkStart w:id="8" w:name="r-and-r-studio"/>
      <w:bookmarkStart w:id="9" w:name="_Toc490762089"/>
      <w:bookmarkEnd w:id="8"/>
      <w:r>
        <w:t>1.1 R and R Studio</w:t>
      </w:r>
      <w:bookmarkEnd w:id="9"/>
    </w:p>
    <w:p w:rsidR="00AB7378" w:rsidRDefault="00C3630D">
      <w:pPr>
        <w:pStyle w:val="FirstParagraph"/>
      </w:pPr>
      <w:r>
        <w:t>This Shiny Dashboard is programmed using R version 3.4.0 (R Core Team, 2017) and RStudio version 1.0.143 (RStudio Team, 2016). In addition to base R, five other R packages (described below) are used for dashboard setup, statistical calculations, and examples.</w:t>
      </w:r>
    </w:p>
    <w:p w:rsidR="00AB7378" w:rsidRDefault="00C3630D">
      <w:pPr>
        <w:pStyle w:val="Heading2"/>
      </w:pPr>
      <w:bookmarkStart w:id="10" w:name="packages"/>
      <w:bookmarkStart w:id="11" w:name="_Toc490762090"/>
      <w:bookmarkEnd w:id="10"/>
      <w:r>
        <w:t>1.2 Packages</w:t>
      </w:r>
      <w:bookmarkEnd w:id="11"/>
    </w:p>
    <w:p w:rsidR="00AB7378" w:rsidRDefault="00C3630D">
      <w:pPr>
        <w:pStyle w:val="Heading3"/>
      </w:pPr>
      <w:bookmarkStart w:id="12" w:name="shiny"/>
      <w:bookmarkEnd w:id="12"/>
      <w:r>
        <w:t xml:space="preserve">1.2.1 </w:t>
      </w:r>
      <w:hyperlink r:id="rId9">
        <w:r>
          <w:rPr>
            <w:rStyle w:val="Hyperlink"/>
          </w:rPr>
          <w:t>shiny</w:t>
        </w:r>
      </w:hyperlink>
    </w:p>
    <w:p w:rsidR="00AB7378" w:rsidRDefault="00C3630D">
      <w:pPr>
        <w:pStyle w:val="FirstParagraph"/>
      </w:pPr>
      <w:r>
        <w:t xml:space="preserve">The </w:t>
      </w:r>
      <w:r>
        <w:rPr>
          <w:rStyle w:val="VerbatimChar"/>
        </w:rPr>
        <w:t>shiny</w:t>
      </w:r>
      <w:r>
        <w:t xml:space="preserve"> 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w:t>
      </w:r>
      <w:del w:id="13" w:author="Partridge, Matthew" w:date="2017-08-17T19:50:00Z">
        <w:r w:rsidDel="00EF4B23">
          <w:delText xml:space="preserve">shiny </w:delText>
        </w:r>
      </w:del>
      <w:ins w:id="14" w:author="Partridge, Matthew" w:date="2017-08-17T19:50:00Z">
        <w:r w:rsidR="00EF4B23">
          <w:t>S</w:t>
        </w:r>
        <w:r w:rsidR="00EF4B23">
          <w:t xml:space="preserve">hiny </w:t>
        </w:r>
      </w:ins>
      <w:r>
        <w:t>application.</w:t>
      </w:r>
    </w:p>
    <w:p w:rsidR="00AB7378" w:rsidRDefault="00C3630D">
      <w:pPr>
        <w:pStyle w:val="Heading3"/>
      </w:pPr>
      <w:bookmarkStart w:id="15" w:name="shinydashboard"/>
      <w:bookmarkEnd w:id="15"/>
      <w:r>
        <w:t xml:space="preserve">1.2.2 </w:t>
      </w:r>
      <w:hyperlink r:id="rId10">
        <w:proofErr w:type="spellStart"/>
        <w:proofErr w:type="gramStart"/>
        <w:r>
          <w:rPr>
            <w:rStyle w:val="Hyperlink"/>
          </w:rPr>
          <w:t>shinydashboard</w:t>
        </w:r>
        <w:proofErr w:type="spellEnd"/>
        <w:proofErr w:type="gramEnd"/>
      </w:hyperlink>
    </w:p>
    <w:p w:rsidR="00AB7378" w:rsidRDefault="00C3630D">
      <w:pPr>
        <w:pStyle w:val="FirstParagraph"/>
      </w:pPr>
      <w:r>
        <w:t xml:space="preserve">The </w:t>
      </w:r>
      <w:r>
        <w:rPr>
          <w:rStyle w:val="VerbatimChar"/>
        </w:rPr>
        <w:t>shinydashboard</w:t>
      </w:r>
      <w:r>
        <w:t xml:space="preserve"> package expands beyond the </w:t>
      </w:r>
      <w:r>
        <w:rPr>
          <w:rStyle w:val="VerbatimChar"/>
        </w:rPr>
        <w:t>shiny</w:t>
      </w:r>
      <w:r>
        <w:t xml:space="preserve"> package to allow a compilation of many </w:t>
      </w:r>
      <w:del w:id="16" w:author="Partridge, Matthew" w:date="2017-08-17T19:52:00Z">
        <w:r w:rsidDel="00EF4B23">
          <w:delText xml:space="preserve">shiny </w:delText>
        </w:r>
      </w:del>
      <w:ins w:id="17" w:author="Partridge, Matthew" w:date="2017-08-17T19:52:00Z">
        <w:r w:rsidR="00EF4B23">
          <w:t>S</w:t>
        </w:r>
        <w:r w:rsidR="00EF4B23">
          <w:t xml:space="preserve">hiny </w:t>
        </w:r>
      </w:ins>
      <w:r>
        <w:t>pages in one dashboard. It also adds visual themes as well as other aesthetic options to give the dashboard a more attractive look (Chang, 2016).</w:t>
      </w:r>
    </w:p>
    <w:p w:rsidR="00AB7378" w:rsidRDefault="00C3630D">
      <w:pPr>
        <w:pStyle w:val="Heading3"/>
      </w:pPr>
      <w:bookmarkStart w:id="18" w:name="pwr"/>
      <w:bookmarkEnd w:id="18"/>
      <w:r>
        <w:t xml:space="preserve">1.2.3 </w:t>
      </w:r>
      <w:hyperlink r:id="rId11">
        <w:proofErr w:type="spellStart"/>
        <w:proofErr w:type="gramStart"/>
        <w:r>
          <w:rPr>
            <w:rStyle w:val="Hyperlink"/>
          </w:rPr>
          <w:t>pwr</w:t>
        </w:r>
        <w:proofErr w:type="spellEnd"/>
        <w:proofErr w:type="gramEnd"/>
      </w:hyperlink>
    </w:p>
    <w:p w:rsidR="00AB7378" w:rsidRDefault="00C3630D">
      <w:pPr>
        <w:pStyle w:val="FirstParagraph"/>
      </w:pPr>
      <w:r>
        <w:t xml:space="preserve">The </w:t>
      </w:r>
      <w:r>
        <w:rPr>
          <w:rStyle w:val="VerbatimChar"/>
        </w:rPr>
        <w:t>pwr</w:t>
      </w:r>
      <w:r>
        <w:t xml:space="preserve"> package calculates power and </w:t>
      </w:r>
      <w:ins w:id="19" w:author="Partridge, Matthew" w:date="2017-08-17T19:54:00Z">
        <w:r w:rsidR="00EF4B23">
          <w:t xml:space="preserve">required </w:t>
        </w:r>
      </w:ins>
      <w:r>
        <w:t xml:space="preserve">sample sizes for various different scenarios using the calculations found in the book </w:t>
      </w:r>
      <w:r>
        <w:rPr>
          <w:i/>
        </w:rPr>
        <w:t>Statistical Power Analysis for the Behavioral Sciences</w:t>
      </w:r>
      <w:r>
        <w:t xml:space="preserve"> (Cohen, 1980) as a basis</w:t>
      </w:r>
      <w:del w:id="20" w:author="Partridge, Matthew" w:date="2017-08-17T19:54:00Z">
        <w:r w:rsidDel="00EF4B23">
          <w:delText xml:space="preserve"> for the package</w:delText>
        </w:r>
      </w:del>
      <w:r>
        <w:t xml:space="preserve"> (</w:t>
      </w:r>
      <w:proofErr w:type="spellStart"/>
      <w:r>
        <w:t>Champley</w:t>
      </w:r>
      <w:proofErr w:type="spellEnd"/>
      <w:r>
        <w:t xml:space="preserve">, 2017). In this dashboard, the </w:t>
      </w:r>
      <w:r>
        <w:rPr>
          <w:rStyle w:val="VerbatimChar"/>
        </w:rPr>
        <w:t>pwr</w:t>
      </w:r>
      <w:r>
        <w:t xml:space="preserve"> package is used for the calculations of the One Sample Mean, One Sample Proportion, Two Sample Means, and Two Sample Proportions scenarios.</w:t>
      </w:r>
    </w:p>
    <w:p w:rsidR="00AB7378" w:rsidRDefault="00C3630D">
      <w:pPr>
        <w:pStyle w:val="Heading3"/>
      </w:pPr>
      <w:bookmarkStart w:id="21" w:name="gsdesign"/>
      <w:bookmarkEnd w:id="21"/>
      <w:r>
        <w:t xml:space="preserve">1.2.4 </w:t>
      </w:r>
      <w:hyperlink r:id="rId12">
        <w:proofErr w:type="spellStart"/>
        <w:proofErr w:type="gramStart"/>
        <w:r>
          <w:rPr>
            <w:rStyle w:val="Hyperlink"/>
          </w:rPr>
          <w:t>gsDesign</w:t>
        </w:r>
        <w:proofErr w:type="spellEnd"/>
        <w:proofErr w:type="gramEnd"/>
      </w:hyperlink>
    </w:p>
    <w:p w:rsidR="00AB7378" w:rsidRDefault="00C3630D">
      <w:pPr>
        <w:pStyle w:val="FirstParagraph"/>
      </w:pPr>
      <w:r>
        <w:t xml:space="preserve">The </w:t>
      </w:r>
      <w:r>
        <w:rPr>
          <w:rStyle w:val="VerbatimChar"/>
        </w:rPr>
        <w:t>gsDesign</w:t>
      </w:r>
      <w:r>
        <w:t xml:space="preserve"> package is used for power and </w:t>
      </w:r>
      <w:ins w:id="22" w:author="Partridge, Matthew" w:date="2017-08-17T19:55:00Z">
        <w:r w:rsidR="00EF4B23">
          <w:t xml:space="preserve">required </w:t>
        </w:r>
      </w:ins>
      <w:r>
        <w:t xml:space="preserve">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 </w:t>
      </w:r>
      <w:r>
        <w:rPr>
          <w:rStyle w:val="VerbatimChar"/>
        </w:rPr>
        <w:t>nSurvival</w:t>
      </w:r>
      <w:r>
        <w:t xml:space="preserve"> and </w:t>
      </w:r>
      <w:r>
        <w:rPr>
          <w:rStyle w:val="VerbatimChar"/>
        </w:rPr>
        <w:t>nEvents</w:t>
      </w:r>
      <w:r>
        <w:t xml:space="preserve"> functions, which calculate the </w:t>
      </w:r>
      <w:del w:id="23" w:author="Partridge, Matthew" w:date="2017-08-17T20:02:00Z">
        <w:r w:rsidDel="00EF4B23">
          <w:delText xml:space="preserve">needed </w:delText>
        </w:r>
      </w:del>
      <w:ins w:id="24" w:author="Partridge, Matthew" w:date="2017-08-17T20:02:00Z">
        <w:r w:rsidR="00EF4B23">
          <w:t>required</w:t>
        </w:r>
        <w:r w:rsidR="00EF4B23">
          <w:t xml:space="preserve"> </w:t>
        </w:r>
      </w:ins>
      <w:r>
        <w:t>sample size and the expected number of events respectively.</w:t>
      </w:r>
    </w:p>
    <w:p w:rsidR="00AB7378" w:rsidRDefault="00C3630D">
      <w:pPr>
        <w:pStyle w:val="Heading3"/>
      </w:pPr>
      <w:bookmarkStart w:id="25" w:name="survival"/>
      <w:bookmarkEnd w:id="25"/>
      <w:r>
        <w:t xml:space="preserve">1.2.5 </w:t>
      </w:r>
      <w:hyperlink r:id="rId13">
        <w:proofErr w:type="gramStart"/>
        <w:r>
          <w:rPr>
            <w:rStyle w:val="Hyperlink"/>
          </w:rPr>
          <w:t>survival</w:t>
        </w:r>
        <w:proofErr w:type="gramEnd"/>
      </w:hyperlink>
    </w:p>
    <w:p w:rsidR="00AB7378" w:rsidRDefault="00C3630D">
      <w:pPr>
        <w:pStyle w:val="FirstParagraph"/>
      </w:pPr>
      <w:r>
        <w:t xml:space="preserve">The example sections in this document use the </w:t>
      </w:r>
      <w:r>
        <w:rPr>
          <w:rStyle w:val="VerbatimChar"/>
        </w:rPr>
        <w:t>flchain</w:t>
      </w:r>
      <w:r>
        <w:t xml:space="preserve"> data set from the </w:t>
      </w:r>
      <w:r>
        <w:rPr>
          <w:rStyle w:val="VerbatimChar"/>
        </w:rPr>
        <w:t>survival</w:t>
      </w:r>
      <w:r>
        <w:t xml:space="preserve"> package. The </w:t>
      </w:r>
      <w:r>
        <w:rPr>
          <w:rStyle w:val="VerbatimChar"/>
        </w:rPr>
        <w:t>flchain</w:t>
      </w:r>
      <w:r>
        <w:t xml:space="preserve"> data set contains a sample of half of the data collected from a study that examined "the prevalence of monclonal gammopathy of undetermined significance, MGUS in Olmste</w:t>
      </w:r>
      <w:ins w:id="26" w:author="Partridge, Matthew" w:date="2017-08-17T20:03:00Z">
        <w:r w:rsidR="00CA2DF7">
          <w:t>a</w:t>
        </w:r>
      </w:ins>
      <w:r>
        <w:t>d Count</w:t>
      </w:r>
      <w:ins w:id="27" w:author="Partridge, Matthew" w:date="2017-08-17T20:03:00Z">
        <w:r w:rsidR="00CA2DF7">
          <w:t>y</w:t>
        </w:r>
      </w:ins>
      <w:r>
        <w:t>, Minnesota" (</w:t>
      </w:r>
      <w:proofErr w:type="spellStart"/>
      <w:r>
        <w:t>Therneau</w:t>
      </w:r>
      <w:proofErr w:type="spellEnd"/>
      <w:r>
        <w:t>, 2015). The subset of the data was later assayed to collect Kappa</w:t>
      </w:r>
      <w:ins w:id="28" w:author="Partridge, Matthew" w:date="2017-08-17T20:05:00Z">
        <w:r w:rsidR="00CA2DF7">
          <w:t xml:space="preserve"> ($\kappa$)</w:t>
        </w:r>
      </w:ins>
      <w:r>
        <w:t xml:space="preserve"> and Lambda</w:t>
      </w:r>
      <w:ins w:id="29" w:author="Partridge, Matthew" w:date="2017-08-17T20:05:00Z">
        <w:r w:rsidR="00CA2DF7">
          <w:t xml:space="preserve"> ($\lambda$)</w:t>
        </w:r>
      </w:ins>
      <w:r>
        <w:t xml:space="preserve"> serum levels among a few other variables. In the time </w:t>
      </w:r>
      <w:r>
        <w:lastRenderedPageBreak/>
        <w:t>between the original prevalence study and the secondary assay, some work had been done suggesting serum free light chain, FLC, levels were associated with immune disregulation. The secondary assay collected data necessary to examine the association of FLC levels and death rates.</w:t>
      </w:r>
    </w:p>
    <w:p w:rsidR="00AB7378" w:rsidRDefault="00C3630D">
      <w:pPr>
        <w:pStyle w:val="Heading1"/>
      </w:pPr>
      <w:bookmarkStart w:id="30" w:name="using-the-application"/>
      <w:bookmarkStart w:id="31" w:name="_Toc490762091"/>
      <w:bookmarkEnd w:id="30"/>
      <w:r>
        <w:t>2. Using the Application</w:t>
      </w:r>
      <w:bookmarkEnd w:id="31"/>
    </w:p>
    <w:p w:rsidR="00AB7378" w:rsidRDefault="00C3630D">
      <w:pPr>
        <w:pStyle w:val="Heading2"/>
      </w:pPr>
      <w:bookmarkStart w:id="32" w:name="launching-the-application"/>
      <w:bookmarkStart w:id="33" w:name="_Toc490762092"/>
      <w:bookmarkEnd w:id="32"/>
      <w:r>
        <w:t>2.1 Launching the Application</w:t>
      </w:r>
      <w:bookmarkEnd w:id="33"/>
    </w:p>
    <w:p w:rsidR="00AB7378" w:rsidRDefault="00C3630D">
      <w:pPr>
        <w:pStyle w:val="FirstParagraph"/>
      </w:pPr>
      <w:r>
        <w:t>The first step in using the application is to launch it by one of two possible ways.</w:t>
      </w:r>
    </w:p>
    <w:p w:rsidR="00AB7378" w:rsidRDefault="00C3630D">
      <w:pPr>
        <w:pStyle w:val="Heading3"/>
      </w:pPr>
      <w:bookmarkStart w:id="34" w:name="rstudio"/>
      <w:bookmarkEnd w:id="34"/>
      <w:r>
        <w:t>2.1.1 RStudio</w:t>
      </w:r>
    </w:p>
    <w:p w:rsidR="00AB7378" w:rsidRDefault="00C3630D">
      <w:pPr>
        <w:pStyle w:val="FirstParagraph"/>
      </w:pPr>
      <w:r>
        <w:t xml:space="preserve">The application can be launched by downloading the R code from GitHub </w:t>
      </w:r>
      <w:commentRangeStart w:id="35"/>
      <w:r>
        <w:fldChar w:fldCharType="begin"/>
      </w:r>
      <w:r>
        <w:instrText xml:space="preserve"> HYPERLINK "https://github.com/mattpartridge/ShinySampleSizes" \h </w:instrText>
      </w:r>
      <w:r>
        <w:fldChar w:fldCharType="separate"/>
      </w:r>
      <w:proofErr w:type="spellStart"/>
      <w:r>
        <w:rPr>
          <w:rStyle w:val="Hyperlink"/>
        </w:rPr>
        <w:t>ShinySampleSizes</w:t>
      </w:r>
      <w:proofErr w:type="spellEnd"/>
      <w:r>
        <w:rPr>
          <w:rStyle w:val="Hyperlink"/>
        </w:rPr>
        <w:fldChar w:fldCharType="end"/>
      </w:r>
      <w:commentRangeEnd w:id="35"/>
      <w:r w:rsidR="00CA2DF7">
        <w:rPr>
          <w:rStyle w:val="CommentReference"/>
        </w:rPr>
        <w:commentReference w:id="35"/>
      </w:r>
      <w:r>
        <w:t xml:space="preserve"> and executing the </w:t>
      </w:r>
      <w:proofErr w:type="spellStart"/>
      <w:r>
        <w:t>ui.R</w:t>
      </w:r>
      <w:proofErr w:type="spellEnd"/>
      <w:r>
        <w:t xml:space="preserve"> and </w:t>
      </w:r>
      <w:proofErr w:type="spellStart"/>
      <w:r>
        <w:t>server.R</w:t>
      </w:r>
      <w:proofErr w:type="spellEnd"/>
      <w:r>
        <w:t xml:space="preserve"> </w:t>
      </w:r>
      <w:del w:id="36" w:author="Partridge, Matthew" w:date="2017-08-17T20:07:00Z">
        <w:r w:rsidDel="00CA2DF7">
          <w:delText xml:space="preserve">code </w:delText>
        </w:r>
      </w:del>
      <w:ins w:id="37" w:author="Partridge, Matthew" w:date="2017-08-17T20:07:00Z">
        <w:r w:rsidR="00CA2DF7">
          <w:t>files</w:t>
        </w:r>
        <w:r w:rsidR="00CA2DF7">
          <w:t xml:space="preserve"> </w:t>
        </w:r>
      </w:ins>
      <w:r>
        <w:t xml:space="preserve">in </w:t>
      </w:r>
      <w:proofErr w:type="spellStart"/>
      <w:r>
        <w:t>RStudio</w:t>
      </w:r>
      <w:proofErr w:type="spellEnd"/>
      <w:r>
        <w:t>.</w:t>
      </w:r>
    </w:p>
    <w:p w:rsidR="00AB7378" w:rsidRDefault="00C3630D">
      <w:pPr>
        <w:pStyle w:val="Heading3"/>
      </w:pPr>
      <w:bookmarkStart w:id="38" w:name="university-of-minnesota-online-server"/>
      <w:bookmarkEnd w:id="38"/>
      <w:commentRangeStart w:id="39"/>
      <w:r>
        <w:t>2.1.2 University of Minnesota Online Server</w:t>
      </w:r>
    </w:p>
    <w:p w:rsidR="00AB7378" w:rsidRDefault="00C3630D">
      <w:pPr>
        <w:pStyle w:val="FirstParagraph"/>
      </w:pPr>
      <w:r>
        <w:t xml:space="preserve">The application can also be used by navigating to the website version of the application hosted on the University of Minnesota Shiny server at </w:t>
      </w:r>
      <w:hyperlink r:id="rId14">
        <w:r>
          <w:rPr>
            <w:rStyle w:val="Hyperlink"/>
          </w:rPr>
          <w:t>Shiny Dashboard for Sample Sizes and Power</w:t>
        </w:r>
      </w:hyperlink>
      <w:r>
        <w:t>.</w:t>
      </w:r>
      <w:commentRangeEnd w:id="39"/>
      <w:r w:rsidR="00CA2DF7">
        <w:rPr>
          <w:rStyle w:val="CommentReference"/>
        </w:rPr>
        <w:commentReference w:id="39"/>
      </w:r>
    </w:p>
    <w:p w:rsidR="00AB7378" w:rsidRDefault="00C3630D">
      <w:pPr>
        <w:pStyle w:val="Heading2"/>
      </w:pPr>
      <w:bookmarkStart w:id="40" w:name="performing-the-calculations"/>
      <w:bookmarkStart w:id="41" w:name="_Toc490762093"/>
      <w:bookmarkEnd w:id="40"/>
      <w:r>
        <w:t>2.2 Performing the Calculations</w:t>
      </w:r>
      <w:bookmarkEnd w:id="41"/>
    </w:p>
    <w:p w:rsidR="00AB7378" w:rsidRDefault="00C3630D">
      <w:pPr>
        <w:pStyle w:val="Heading3"/>
      </w:pPr>
      <w:bookmarkStart w:id="42" w:name="calculation-determination"/>
      <w:bookmarkEnd w:id="42"/>
      <w:r>
        <w:t>2.2.1 Calculation Determination</w:t>
      </w:r>
    </w:p>
    <w:p w:rsidR="00AB7378" w:rsidRDefault="00C3630D">
      <w:pPr>
        <w:pStyle w:val="FirstParagraph"/>
      </w:pPr>
      <w:r>
        <w:t>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rsidR="00AB7378" w:rsidRDefault="00C3630D">
      <w:pPr>
        <w:pStyle w:val="Heading3"/>
      </w:pPr>
      <w:bookmarkStart w:id="43" w:name="inputs-and-outputs"/>
      <w:bookmarkEnd w:id="43"/>
      <w:r>
        <w:t xml:space="preserve">2.2.2 </w:t>
      </w:r>
      <w:ins w:id="44" w:author="Partridge, Matthew" w:date="2017-08-17T21:14:00Z">
        <w:r w:rsidR="00F768E7">
          <w:t xml:space="preserve">Dashboard </w:t>
        </w:r>
      </w:ins>
      <w:r>
        <w:t>Inputs and Outputs</w:t>
      </w:r>
    </w:p>
    <w:p w:rsidR="00AB7378" w:rsidRDefault="00C3630D">
      <w:pPr>
        <w:pStyle w:val="FirstParagraph"/>
      </w:pPr>
      <w:r>
        <w:t>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w:t>
      </w:r>
      <w:ins w:id="45" w:author="Partridge, Matthew" w:date="2017-08-17T20:14:00Z">
        <w:r w:rsidR="00151449">
          <w:t>,</w:t>
        </w:r>
      </w:ins>
      <w:r>
        <w:t xml:space="preserve"> and the calculation itself</w:t>
      </w:r>
      <w:ins w:id="46" w:author="Partridge, Matthew" w:date="2017-08-17T20:14:00Z">
        <w:r w:rsidR="00151449">
          <w:t>,</w:t>
        </w:r>
      </w:ins>
      <w:r>
        <w:t xml:space="preserve"> is on the right-hand panel. For all of the pages, the final calculation is outlined in green as seen below.</w:t>
      </w:r>
    </w:p>
    <w:p w:rsidR="00AB7378" w:rsidRDefault="00C3630D">
      <w:pPr>
        <w:pStyle w:val="Figure"/>
      </w:pPr>
      <w:commentRangeStart w:id="47"/>
      <w:r>
        <w:rPr>
          <w:noProof/>
        </w:rPr>
        <w:lastRenderedPageBreak/>
        <w:drawing>
          <wp:inline distT="0" distB="0" distL="0" distR="0" wp14:anchorId="39F134F6" wp14:editId="758997FB">
            <wp:extent cx="3051208" cy="20886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mattpartridge/ShinySampleSizes/master/Shiny%20Dashboard%20for%20Sample%20Sizes%20and%20Power/Documentation/Screen%20Shots/Output.png"/>
                    <pic:cNvPicPr>
                      <a:picLocks noChangeAspect="1" noChangeArrowheads="1"/>
                    </pic:cNvPicPr>
                  </pic:nvPicPr>
                  <pic:blipFill>
                    <a:blip r:embed="rId15"/>
                    <a:stretch>
                      <a:fillRect/>
                    </a:stretch>
                  </pic:blipFill>
                  <pic:spPr bwMode="auto">
                    <a:xfrm>
                      <a:off x="0" y="0"/>
                      <a:ext cx="3051208" cy="2088682"/>
                    </a:xfrm>
                    <a:prstGeom prst="rect">
                      <a:avLst/>
                    </a:prstGeom>
                    <a:noFill/>
                    <a:ln w="9525">
                      <a:noFill/>
                      <a:headEnd/>
                      <a:tailEnd/>
                    </a:ln>
                  </pic:spPr>
                </pic:pic>
              </a:graphicData>
            </a:graphic>
          </wp:inline>
        </w:drawing>
      </w:r>
      <w:commentRangeEnd w:id="47"/>
      <w:r w:rsidR="00151449">
        <w:rPr>
          <w:rStyle w:val="CommentReference"/>
        </w:rPr>
        <w:commentReference w:id="47"/>
      </w:r>
    </w:p>
    <w:p w:rsidR="00AB7378" w:rsidRDefault="00C3630D">
      <w:pPr>
        <w:pStyle w:val="Heading3"/>
      </w:pPr>
      <w:bookmarkStart w:id="48" w:name="real-time-interactive-results"/>
      <w:bookmarkEnd w:id="48"/>
      <w:r>
        <w:t>2.2.3 Real-Time Interactive Results</w:t>
      </w:r>
    </w:p>
    <w:p w:rsidR="00AB7378" w:rsidRDefault="00C3630D">
      <w:pPr>
        <w:pStyle w:val="FirstParagraph"/>
      </w:pPr>
      <w:del w:id="49" w:author="Partridge, Matthew" w:date="2017-08-17T20:21:00Z">
        <w:r w:rsidDel="00151449">
          <w:delText xml:space="preserve">Within </w:delText>
        </w:r>
      </w:del>
      <w:ins w:id="50" w:author="Partridge, Matthew" w:date="2017-08-17T20:21:00Z">
        <w:r w:rsidR="00151449">
          <w:t>On</w:t>
        </w:r>
        <w:r w:rsidR="00151449">
          <w:t xml:space="preserve"> </w:t>
        </w:r>
      </w:ins>
      <w:r>
        <w:t xml:space="preserve">each </w:t>
      </w:r>
      <w:del w:id="51" w:author="Partridge, Matthew" w:date="2017-08-17T20:21:00Z">
        <w:r w:rsidDel="00151449">
          <w:delText>scenario</w:delText>
        </w:r>
      </w:del>
      <w:ins w:id="52" w:author="Partridge, Matthew" w:date="2017-08-17T20:21:00Z">
        <w:r w:rsidR="00151449">
          <w:t>page</w:t>
        </w:r>
      </w:ins>
      <w:r>
        <w:t xml:space="preserve">, there are numerical and, in the case of the time to event scenario, categorical inputs. There </w:t>
      </w:r>
      <w:proofErr w:type="gramStart"/>
      <w:r>
        <w:t>are</w:t>
      </w:r>
      <w:proofErr w:type="gramEnd"/>
      <w:r>
        <w:t xml:space="preserve"> many other sample size and power calculation tools available online or as functions in programming languages</w:t>
      </w:r>
      <w:del w:id="53" w:author="Partridge, Matthew" w:date="2017-08-17T20:21:00Z">
        <w:r w:rsidDel="00151449">
          <w:delText>. The majority of these tools</w:delText>
        </w:r>
      </w:del>
      <w:r>
        <w:t>, however,</w:t>
      </w:r>
      <w:ins w:id="54" w:author="Partridge, Matthew" w:date="2017-08-17T20:22:00Z">
        <w:r w:rsidR="00151449">
          <w:t xml:space="preserve"> the majority of these tools</w:t>
        </w:r>
      </w:ins>
      <w:r>
        <w:t xml:space="preserve"> require the user to submit a set of inputs to calculate an output. Then, if the user wants to perform a new calculation, a new set of inputs must then be submitted</w:t>
      </w:r>
      <w:ins w:id="55" w:author="Partridge, Matthew" w:date="2017-08-17T20:22:00Z">
        <w:r w:rsidR="00151449">
          <w:t xml:space="preserve"> </w:t>
        </w:r>
      </w:ins>
      <w:ins w:id="56" w:author="Partridge, Matthew" w:date="2017-08-17T20:23:00Z">
        <w:r w:rsidR="007F48C9">
          <w:t>making it difficult to see the direct effect of a change in inputs</w:t>
        </w:r>
      </w:ins>
      <w:r>
        <w:t xml:space="preserve">. This application allows the user to update the set of inputs and see the resulting output changes in real time. This helps the user make clear comparisons between differences in inputs </w:t>
      </w:r>
      <w:del w:id="57" w:author="Partridge, Matthew" w:date="2017-08-17T20:24:00Z">
        <w:r w:rsidDel="007F48C9">
          <w:delText>in real time</w:delText>
        </w:r>
      </w:del>
      <w:ins w:id="58" w:author="Partridge, Matthew" w:date="2017-08-17T20:25:00Z">
        <w:r w:rsidR="007F48C9">
          <w:t>more effectively</w:t>
        </w:r>
      </w:ins>
      <w:r>
        <w:t>.</w:t>
      </w:r>
    </w:p>
    <w:p w:rsidR="00AB7378" w:rsidRDefault="00C3630D">
      <w:pPr>
        <w:pStyle w:val="Heading1"/>
      </w:pPr>
      <w:bookmarkStart w:id="59" w:name="application-tabs"/>
      <w:bookmarkStart w:id="60" w:name="_Toc490762094"/>
      <w:bookmarkEnd w:id="59"/>
      <w:r>
        <w:t>3. Application Tabs</w:t>
      </w:r>
      <w:bookmarkEnd w:id="60"/>
    </w:p>
    <w:p w:rsidR="00AB7378" w:rsidRDefault="00C3630D">
      <w:pPr>
        <w:pStyle w:val="Heading2"/>
      </w:pPr>
      <w:bookmarkStart w:id="61" w:name="one-sample-mean"/>
      <w:bookmarkStart w:id="62" w:name="_Toc490762095"/>
      <w:bookmarkEnd w:id="61"/>
      <w:r>
        <w:t>3.1 One Sample Mean</w:t>
      </w:r>
      <w:bookmarkEnd w:id="62"/>
    </w:p>
    <w:p w:rsidR="00AB7378" w:rsidRDefault="00C3630D">
      <w:pPr>
        <w:pStyle w:val="Heading3"/>
      </w:pPr>
      <w:bookmarkStart w:id="63" w:name="statistical-explanation"/>
      <w:bookmarkEnd w:id="63"/>
      <w:r>
        <w:t>3.1.1 Statistical Explanation</w:t>
      </w:r>
    </w:p>
    <w:p w:rsidR="00AB7378" w:rsidRDefault="00C3630D">
      <w:pPr>
        <w:pStyle w:val="FirstParagraph"/>
      </w:pPr>
      <w:r>
        <w:t>The one sample mean scenario looks to compare a population mean</w:t>
      </w:r>
      <w:proofErr w:type="gramStart"/>
      <w:r>
        <w:t xml:space="preserve">, </w:t>
      </w:r>
      <w:proofErr w:type="gramEnd"/>
      <m:oMath>
        <m:r>
          <w:rPr>
            <w:rFonts w:ascii="Cambria Math" w:hAnsi="Cambria Math"/>
          </w:rPr>
          <m:t>μ</m:t>
        </m:r>
      </m:oMath>
      <w:r>
        <w:t xml:space="preserve">, </w:t>
      </w:r>
      <w:del w:id="64" w:author="Partridge, Matthew" w:date="2017-08-17T20:40:00Z">
        <w:r w:rsidDel="003F00B9">
          <w:delText xml:space="preserve">and </w:delText>
        </w:r>
      </w:del>
      <w:ins w:id="65" w:author="Partridge, Matthew" w:date="2017-08-17T20:40:00Z">
        <w:r w:rsidR="003F00B9">
          <w:t>to</w:t>
        </w:r>
        <w:r w:rsidR="003F00B9">
          <w:t xml:space="preserve"> </w:t>
        </w:r>
      </w:ins>
      <w:r>
        <w:t xml:space="preserve">a fixed reference value,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In order to compare the two values, the Student's </w:t>
      </w:r>
      <m:oMath>
        <m:r>
          <w:rPr>
            <w:rFonts w:ascii="Cambria Math" w:hAnsi="Cambria Math"/>
          </w:rPr>
          <m:t>t</m:t>
        </m:r>
      </m:oMath>
      <w:r>
        <w:t>-Test, as shown below, can be used.</w:t>
      </w:r>
    </w:p>
    <w:p w:rsidR="00AB7378" w:rsidRDefault="00C3630D">
      <w:pPr>
        <w:pStyle w:val="BodyText"/>
      </w:pPr>
      <w:commentRangeStart w:id="66"/>
      <m:oMathPara>
        <m:oMathParaPr>
          <m:jc m:val="center"/>
        </m:oMathParaPr>
        <m:oMath>
          <m:r>
            <w:rPr>
              <w:rFonts w:ascii="Cambria Math" w:hAnsi="Cambria Math"/>
            </w:rPr>
            <m:t>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w:commentRangeEnd w:id="66"/>
          <m:r>
            <m:rPr>
              <m:sty m:val="p"/>
            </m:rPr>
            <w:rPr>
              <w:rStyle w:val="CommentReference"/>
            </w:rPr>
            <w:commentReference w:id="66"/>
          </m:r>
        </m:oMath>
      </m:oMathPara>
    </w:p>
    <w:p w:rsidR="00AB7378" w:rsidRDefault="00C3630D">
      <w:pPr>
        <w:pStyle w:val="FirstParagraph"/>
      </w:pPr>
      <w:r>
        <w:t xml:space="preserve">In the equation above, </w:t>
      </w:r>
      <w:commentRangeStart w:id="67"/>
      <m:oMath>
        <m:r>
          <w:rPr>
            <w:rFonts w:ascii="Cambria Math" w:hAnsi="Cambria Math"/>
          </w:rPr>
          <m:t>μ0</m:t>
        </m:r>
        <w:commentRangeEnd w:id="67"/>
        <m:r>
          <m:rPr>
            <m:sty m:val="p"/>
          </m:rPr>
          <w:rPr>
            <w:rStyle w:val="CommentReference"/>
          </w:rPr>
          <w:commentReference w:id="67"/>
        </m:r>
      </m:oMath>
      <w:r>
        <w:t xml:space="preserve"> is defined as previously stated. Since it is typically the case that the population being compared to the fixed reference value cannot be assessed on a whole, a sample of the population can be taken. </w:t>
      </w:r>
      <m:oMath>
        <m:bar>
          <m:barPr>
            <m:pos m:val="top"/>
            <m:ctrlPr>
              <w:rPr>
                <w:rFonts w:ascii="Cambria Math" w:hAnsi="Cambria Math"/>
              </w:rPr>
            </m:ctrlPr>
          </m:barPr>
          <m:e>
            <m:r>
              <w:rPr>
                <w:rFonts w:ascii="Cambria Math" w:hAnsi="Cambria Math"/>
              </w:rPr>
              <m:t>x</m:t>
            </m:r>
          </m:e>
        </m:bar>
      </m:oMath>
      <w:r>
        <w:t xml:space="preserve"> </w:t>
      </w:r>
      <w:proofErr w:type="gramStart"/>
      <w:r>
        <w:t>is</w:t>
      </w:r>
      <w:proofErr w:type="gramEnd"/>
      <w:r>
        <w:t xml:space="preserve"> defined as</w:t>
      </w:r>
      <w:ins w:id="68" w:author="Partridge, Matthew" w:date="2017-08-17T20:46:00Z">
        <w:r w:rsidR="003F00B9">
          <w:t xml:space="preserve"> the</w:t>
        </w:r>
      </w:ins>
      <w:r>
        <w:t xml:space="preserve"> sample mean, </w:t>
      </w:r>
      <m:oMath>
        <m:r>
          <w:rPr>
            <w:rFonts w:ascii="Cambria Math" w:hAnsi="Cambria Math"/>
          </w:rPr>
          <m:t>s</m:t>
        </m:r>
      </m:oMath>
      <w:r>
        <w:t xml:space="preserve"> is the sample standard deviation, and </w:t>
      </w:r>
      <m:oMath>
        <m:r>
          <w:rPr>
            <w:rFonts w:ascii="Cambria Math" w:hAnsi="Cambria Math"/>
          </w:rPr>
          <m:t>n</m:t>
        </m:r>
      </m:oMath>
      <w:r>
        <w:t xml:space="preserve"> is the size of the sample</w:t>
      </w:r>
      <w:ins w:id="69" w:author="Partridge, Matthew" w:date="2017-08-17T20:46:00Z">
        <w:r w:rsidR="003F00B9">
          <w:t xml:space="preserve"> from the population</w:t>
        </w:r>
      </w:ins>
      <w:r>
        <w:t xml:space="preserve">.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AB7378" w:rsidRDefault="00C3630D">
      <w:pPr>
        <w:pStyle w:val="BodyText"/>
      </w:pPr>
      <w:r>
        <w:rPr>
          <w:b/>
        </w:rPr>
        <w:t>Power:</w:t>
      </w:r>
      <w:r>
        <w:t xml:space="preserve"> The power of a study is defined as the probability of correctly rejecting the null hypothesis. </w:t>
      </w:r>
      <w:commentRangeStart w:id="70"/>
      <w:r>
        <w:t xml:space="preserve">Since this scenario assumes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the power can be </w:t>
      </w:r>
      <w:r>
        <w:lastRenderedPageBreak/>
        <w:t xml:space="preserve">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commentRangeEnd w:id="70"/>
      <w:r w:rsidR="00F63961">
        <w:rPr>
          <w:rStyle w:val="CommentReference"/>
        </w:rPr>
        <w:commentReference w:id="70"/>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e>
                </m:d>
              </m:e>
            </m:mr>
          </m:m>
        </m:oMath>
      </m:oMathPara>
    </w:p>
    <w:p w:rsidR="00AB7378" w:rsidRDefault="00C3630D">
      <w:pPr>
        <w:pStyle w:val="FirstParagraph"/>
      </w:pPr>
      <w:r>
        <w:t xml:space="preserve">where </w:t>
      </w:r>
      <m:oMath>
        <m:bar>
          <m:barPr>
            <m:pos m:val="top"/>
            <m:ctrlPr>
              <w:rPr>
                <w:rFonts w:ascii="Cambria Math" w:hAnsi="Cambria Math"/>
              </w:rPr>
            </m:ctrlPr>
          </m:barPr>
          <m:e>
            <m:r>
              <w:rPr>
                <w:rFonts w:ascii="Cambria Math" w:hAnsi="Cambria Math"/>
              </w:rPr>
              <m:t>x</m:t>
            </m:r>
          </m:e>
        </m:bar>
      </m:oMath>
      <w:r>
        <w:t xml:space="preserve"> is the sample mean,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w:t>
      </w:r>
      <m:oMath>
        <m:r>
          <w:rPr>
            <w:rFonts w:ascii="Cambria Math" w:hAnsi="Cambria Math"/>
          </w:rPr>
          <m:t>μ</m:t>
        </m:r>
      </m:oMath>
      <w:r>
        <w:t xml:space="preserve"> is the true mean of the sampled population, </w:t>
      </w:r>
      <m:oMath>
        <m:sSub>
          <m:sSubPr>
            <m:ctrlPr>
              <w:rPr>
                <w:rFonts w:ascii="Cambria Math" w:hAnsi="Cambria Math"/>
              </w:rPr>
            </m:ctrlPr>
          </m:sSubPr>
          <m:e>
            <m:r>
              <w:rPr>
                <w:rFonts w:ascii="Cambria Math" w:hAnsi="Cambria Math"/>
              </w:rPr>
              <m:t>t</m:t>
            </m:r>
          </m:e>
          <m:sub>
            <m:r>
              <w:rPr>
                <w:rFonts w:ascii="Cambria Math" w:hAnsi="Cambria Math"/>
              </w:rPr>
              <m:t>1-α/2,n-1</m:t>
            </m:r>
          </m:sub>
        </m:sSub>
      </m:oMath>
      <w:r>
        <w:t xml:space="preserve"> denotes the </w:t>
      </w:r>
      <m:oMath>
        <m:r>
          <w:rPr>
            <w:rFonts w:ascii="Cambria Math" w:hAnsi="Cambria Math"/>
          </w:rPr>
          <m:t>t</m:t>
        </m:r>
      </m:oMath>
      <w:r>
        <w:t xml:space="preserve">-distribution quantile function with a significance level of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and </w:t>
      </w:r>
      <m:oMath>
        <m:r>
          <w:rPr>
            <w:rFonts w:ascii="Cambria Math" w:hAnsi="Cambria Math"/>
          </w:rPr>
          <m:t>n-1</m:t>
        </m:r>
      </m:oMath>
      <w:r>
        <w:t xml:space="preserve"> degrees of freedom, </w:t>
      </w:r>
      <m:oMath>
        <m:r>
          <w:rPr>
            <w:rFonts w:ascii="Cambria Math" w:hAnsi="Cambria Math"/>
          </w:rPr>
          <m:t>s</m:t>
        </m:r>
      </m:oMath>
      <w:r>
        <w:t xml:space="preserve"> is the standard deviation of the sample, </w:t>
      </w:r>
      <m:oMath>
        <m:r>
          <w:rPr>
            <w:rFonts w:ascii="Cambria Math" w:hAnsi="Cambria Math"/>
          </w:rPr>
          <m:t>n</m:t>
        </m:r>
      </m:oMath>
      <w:r>
        <w:t xml:space="preserve"> is the size of the sample, and </w:t>
      </w:r>
      <m:oMath>
        <m:r>
          <w:rPr>
            <w:rFonts w:ascii="Cambria Math" w:hAnsi="Cambria Math"/>
          </w:rPr>
          <m:t>ϕ()</m:t>
        </m:r>
      </m:oMath>
      <w:r>
        <w:t xml:space="preserve"> denotes the central </w:t>
      </w:r>
      <m:oMath>
        <m:r>
          <w:rPr>
            <w:rFonts w:ascii="Cambria Math" w:hAnsi="Cambria Math"/>
          </w:rPr>
          <m:t>t</m:t>
        </m:r>
      </m:oMath>
      <w:r>
        <w:t xml:space="preserve"> distribution function.</w:t>
      </w:r>
    </w:p>
    <w:p w:rsidR="00AB7378" w:rsidRDefault="00C3630D">
      <w:pPr>
        <w:pStyle w:val="BodyText"/>
      </w:pPr>
      <w:r>
        <w:rPr>
          <w:b/>
        </w:rPr>
        <w:t>Sample Size:</w:t>
      </w:r>
      <w:r>
        <w:t xml:space="preserve"> The sample size can be defined as the integer of </w:t>
      </w:r>
      <m:oMath>
        <m:r>
          <w:rPr>
            <w:rFonts w:ascii="Cambria Math" w:hAnsi="Cambria Math"/>
          </w:rPr>
          <m:t>n</m:t>
        </m:r>
      </m:oMath>
      <w:r>
        <w:t xml:space="preserve"> which, for a given power (</w:t>
      </w:r>
      <m:oMath>
        <m:r>
          <w:rPr>
            <w:rFonts w:ascii="Cambria Math" w:hAnsi="Cambria Math"/>
          </w:rPr>
          <m:t>1-β</m:t>
        </m:r>
      </m:oMath>
      <w:r>
        <w:t>), satisfies the following equation.</w:t>
      </w:r>
    </w:p>
    <w:p w:rsidR="00AB7378" w:rsidRDefault="00C3630D">
      <w:pPr>
        <w:pStyle w:val="BodyText"/>
      </w:pPr>
      <m:oMathPara>
        <m:oMathParaPr>
          <m:jc m:val="center"/>
        </m:oMathParaPr>
        <m:oMath>
          <m:r>
            <w:rPr>
              <w:rFonts w:ascii="Cambria Math" w:hAnsi="Cambria Math"/>
            </w:rPr>
            <m:t>1-β=1-ϕ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del w:id="71" w:author="Partridge, Matthew" w:date="2017-08-17T20:58:00Z">
                  <w:rPr>
                    <w:rFonts w:ascii="Cambria Math" w:hAnsi="Cambria Math"/>
                  </w:rPr>
                  <m:t>+</m:t>
                </w:del>
              </m:r>
              <m:r>
                <w:ins w:id="72" w:author="Partridge, Matthew" w:date="2017-08-17T20:58:00Z">
                  <w:rPr>
                    <w:rFonts w:ascii="Cambria Math" w:hAnsi="Cambria Math"/>
                  </w:rPr>
                  <m:t>-</m:t>
                </w:ins>
              </m:r>
              <m:sSub>
                <m:sSubPr>
                  <m:ctrlPr>
                    <w:rPr>
                      <w:rFonts w:ascii="Cambria Math" w:hAnsi="Cambria Math"/>
                    </w:rPr>
                  </m:ctrlPr>
                </m:sSubPr>
                <m:e>
                  <m:r>
                    <w:rPr>
                      <w:rFonts w:ascii="Cambria Math" w:hAnsi="Cambria Math"/>
                    </w:rPr>
                    <m:t>t</m:t>
                  </m:r>
                </m:e>
                <m:sub>
                  <m:r>
                    <w:rPr>
                      <w:rFonts w:ascii="Cambria Math" w:hAnsi="Cambria Math"/>
                    </w:rPr>
                    <m:t>1-α/2,n-1</m:t>
                  </m:r>
                </m:sub>
              </m:sSub>
            </m:e>
          </m:d>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-μ</m:t>
                  </m:r>
                </m:num>
                <m:den>
                  <m:r>
                    <w:rPr>
                      <w:rFonts w:ascii="Cambria Math" w:hAnsi="Cambria Math"/>
                    </w:rPr>
                    <m:t>s/</m:t>
                  </m:r>
                  <m:rad>
                    <m:radPr>
                      <m:degHide m:val="1"/>
                      <m:ctrlPr>
                        <w:rPr>
                          <w:rFonts w:ascii="Cambria Math" w:hAnsi="Cambria Math"/>
                        </w:rPr>
                      </m:ctrlPr>
                    </m:radPr>
                    <m:deg/>
                    <m:e>
                      <m:r>
                        <w:rPr>
                          <w:rFonts w:ascii="Cambria Math" w:hAnsi="Cambria Math"/>
                        </w:rPr>
                        <m:t>n</m:t>
                      </m:r>
                    </m:e>
                  </m:rad>
                </m:den>
              </m:f>
              <m:r>
                <w:del w:id="73" w:author="Partridge, Matthew" w:date="2017-08-17T20:58:00Z">
                  <w:rPr>
                    <w:rFonts w:ascii="Cambria Math" w:hAnsi="Cambria Math"/>
                  </w:rPr>
                  <m:t>-</m:t>
                </w:del>
              </m:r>
              <m:r>
                <w:ins w:id="74" w:author="Partridge, Matthew" w:date="2017-08-17T20:58:00Z">
                  <w:rPr>
                    <w:rFonts w:ascii="Cambria Math" w:hAnsi="Cambria Math"/>
                  </w:rPr>
                  <m:t>+</m:t>
                </w:ins>
              </m:r>
              <m:sSub>
                <m:sSubPr>
                  <m:ctrlPr>
                    <w:rPr>
                      <w:rFonts w:ascii="Cambria Math" w:hAnsi="Cambria Math"/>
                    </w:rPr>
                  </m:ctrlPr>
                </m:sSubPr>
                <m:e>
                  <m:r>
                    <w:rPr>
                      <w:rFonts w:ascii="Cambria Math" w:hAnsi="Cambria Math"/>
                    </w:rPr>
                    <m:t>t</m:t>
                  </m:r>
                </m:e>
                <m:sub>
                  <m:r>
                    <w:rPr>
                      <w:rFonts w:ascii="Cambria Math" w:hAnsi="Cambria Math"/>
                    </w:rPr>
                    <m:t>1-α/2,n-1</m:t>
                  </m:r>
                </m:sub>
              </m:sSub>
            </m:e>
          </m:d>
        </m:oMath>
      </m:oMathPara>
    </w:p>
    <w:p w:rsidR="00AB7378" w:rsidRDefault="00C3630D">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t</m:t>
            </m:r>
          </m:e>
          <m:sub>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,n-1</m:t>
                </m:r>
              </m:e>
            </m:d>
          </m:sub>
        </m:sSub>
        <m: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r>
        <w:t xml:space="preserve"> for a given significance level, </w:t>
      </w:r>
      <m:oMath>
        <m:r>
          <w:rPr>
            <w:rFonts w:ascii="Cambria Math" w:hAnsi="Cambria Math"/>
          </w:rP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w:t>
      </w:r>
      <w:proofErr w:type="gramStart"/>
      <w:r>
        <w:t xml:space="preserve">as </w:t>
      </w:r>
      <w:proofErr w:type="gramEnd"/>
      <m:oMath>
        <m:bar>
          <m:barPr>
            <m:pos m:val="top"/>
            <m:ctrlPr>
              <w:rPr>
                <w:rFonts w:ascii="Cambria Math" w:hAnsi="Cambria Math"/>
              </w:rPr>
            </m:ctrlPr>
          </m:barPr>
          <m:e>
            <m:r>
              <w:rPr>
                <w:rFonts w:ascii="Cambria Math" w:hAnsi="Cambria Math"/>
              </w:rPr>
              <m:t>x</m:t>
            </m:r>
          </m:e>
        </m:bar>
        <m:r>
          <w:rPr>
            <w:rFonts w:ascii="Cambria Math" w:hAnsi="Cambria Math"/>
          </w:rPr>
          <m:t>±</m:t>
        </m:r>
        <m:r>
          <m:rPr>
            <m:sty m:val="p"/>
          </m:rPr>
          <w:rPr>
            <w:rFonts w:ascii="Cambria Math" w:hAnsi="Cambria Math"/>
          </w:rPr>
          <m:t>Margin of Error</m:t>
        </m:r>
      </m:oMath>
      <w:r>
        <w:t xml:space="preserve">, where </w:t>
      </w:r>
      <m:oMath>
        <m:bar>
          <m:barPr>
            <m:pos m:val="top"/>
            <m:ctrlPr>
              <w:rPr>
                <w:rFonts w:ascii="Cambria Math" w:hAnsi="Cambria Math"/>
              </w:rPr>
            </m:ctrlPr>
          </m:barPr>
          <m:e>
            <m:r>
              <w:rPr>
                <w:rFonts w:ascii="Cambria Math" w:hAnsi="Cambria Math"/>
              </w:rPr>
              <m:t>x</m:t>
            </m:r>
          </m:e>
        </m:bar>
      </m:oMath>
      <w:r>
        <w:t xml:space="preserve"> is the sample mean as defined previously.</w:t>
      </w:r>
      <w:ins w:id="75" w:author="Partridge, Matthew" w:date="2017-08-17T21:08:00Z">
        <w:r w:rsidR="00F768E7">
          <w:t xml:space="preserve"> Thus, the confidence interval is as follows:</w:t>
        </w:r>
      </w:ins>
    </w:p>
    <w:p w:rsidR="00AB7378" w:rsidRDefault="00C3630D">
      <w:pPr>
        <w:pStyle w:val="BodyText"/>
      </w:pPr>
      <m:oMathPara>
        <m:oMathParaPr>
          <m:jc m:val="center"/>
        </m:oMathParaPr>
        <m:oMath>
          <m:d>
            <m:dPr>
              <m:ctrlPr>
                <w:rPr>
                  <w:rFonts w:ascii="Cambria Math" w:hAnsi="Cambria Math"/>
                </w:rPr>
              </m:ctrlPr>
            </m:dPr>
            <m:e>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w:rPr>
                  <w:rFonts w:ascii="Cambria Math" w:hAnsi="Cambria Math"/>
                </w:rPr>
                <m:t>,</m:t>
              </m:r>
              <m:r>
                <m:rPr>
                  <m:sty m:val="p"/>
                </m:rPr>
                <w:rPr>
                  <w:rFonts w:ascii="Cambria Math" w:hAnsi="Cambria Math"/>
                </w:rPr>
                <m:t xml:space="preserve"> </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e>
          </m:d>
        </m:oMath>
      </m:oMathPara>
    </w:p>
    <w:p w:rsidR="00AB7378" w:rsidRDefault="00C3630D">
      <w:pPr>
        <w:pStyle w:val="Heading3"/>
      </w:pPr>
      <w:bookmarkStart w:id="76" w:name="functional-use"/>
      <w:bookmarkEnd w:id="76"/>
      <w:r>
        <w:lastRenderedPageBreak/>
        <w:t>3.1.2 Functional Use</w:t>
      </w:r>
    </w:p>
    <w:p w:rsidR="00AB7378" w:rsidRDefault="00C3630D">
      <w:pPr>
        <w:pStyle w:val="FirstParagraph"/>
      </w:pPr>
      <w:r>
        <w:t xml:space="preserve">The one sample mean scenario uses the </w:t>
      </w:r>
      <w:r>
        <w:rPr>
          <w:rStyle w:val="VerbatimChar"/>
        </w:rPr>
        <w:t>pwr.t.test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pwr.t.test</w:t>
      </w:r>
      <w:r>
        <w:t xml:space="preserve"> function.</w:t>
      </w:r>
    </w:p>
    <w:p w:rsidR="00AB7378" w:rsidRDefault="00C3630D">
      <w:pPr>
        <w:pStyle w:val="Compact"/>
        <w:numPr>
          <w:ilvl w:val="0"/>
          <w:numId w:val="3"/>
        </w:numPr>
      </w:pPr>
      <w:r>
        <w:t>n - Number of observations (in the sample)</w:t>
      </w:r>
    </w:p>
    <w:p w:rsidR="00AB7378" w:rsidRDefault="00C3630D">
      <w:pPr>
        <w:pStyle w:val="Compact"/>
        <w:numPr>
          <w:ilvl w:val="0"/>
          <w:numId w:val="3"/>
        </w:numPr>
      </w:pPr>
      <w:r>
        <w:t xml:space="preserve">d - Effect size </w:t>
      </w:r>
      <m:oMath>
        <m:d>
          <m:dPr>
            <m:ctrlPr>
              <w:rPr>
                <w:rFonts w:ascii="Cambria Math" w:hAnsi="Cambria Math"/>
              </w:rPr>
            </m:ctrlPr>
          </m:dPr>
          <m:e>
            <m:f>
              <m:fPr>
                <m:ctrlPr>
                  <w:rPr>
                    <w:rFonts w:ascii="Cambria Math" w:hAnsi="Cambria Math"/>
                  </w:rPr>
                </m:ctrlPr>
              </m:fPr>
              <m:num>
                <m:r>
                  <w:rPr>
                    <w:rFonts w:ascii="Cambria Math" w:hAnsi="Cambria Math"/>
                  </w:rPr>
                  <m:t>μ-</m:t>
                </m:r>
                <m:sSub>
                  <m:sSubPr>
                    <m:ctrlPr>
                      <w:rPr>
                        <w:rFonts w:ascii="Cambria Math" w:hAnsi="Cambria Math"/>
                      </w:rPr>
                    </m:ctrlPr>
                  </m:sSubPr>
                  <m:e>
                    <m:r>
                      <w:rPr>
                        <w:rFonts w:ascii="Cambria Math" w:hAnsi="Cambria Math"/>
                      </w:rPr>
                      <m:t>μ</m:t>
                    </m:r>
                  </m:e>
                  <m:sub>
                    <m:r>
                      <w:rPr>
                        <w:rFonts w:ascii="Cambria Math" w:hAnsi="Cambria Math"/>
                      </w:rPr>
                      <m:t>0</m:t>
                    </m:r>
                  </m:sub>
                </m:sSub>
              </m:num>
              <m:den>
                <m:r>
                  <w:rPr>
                    <w:rFonts w:ascii="Cambria Math" w:hAnsi="Cambria Math"/>
                  </w:rPr>
                  <m:t>σ</m:t>
                </m:r>
              </m:den>
            </m:f>
          </m:e>
        </m:d>
      </m:oMath>
    </w:p>
    <w:p w:rsidR="00AB7378" w:rsidRDefault="00C3630D">
      <w:pPr>
        <w:pStyle w:val="Compact"/>
        <w:numPr>
          <w:ilvl w:val="0"/>
          <w:numId w:val="3"/>
        </w:numPr>
      </w:pPr>
      <w:r>
        <w:t>sig.level - Significance level</w:t>
      </w:r>
    </w:p>
    <w:p w:rsidR="00AB7378" w:rsidRDefault="00C3630D">
      <w:pPr>
        <w:pStyle w:val="Compact"/>
        <w:numPr>
          <w:ilvl w:val="0"/>
          <w:numId w:val="3"/>
        </w:numPr>
      </w:pPr>
      <w:r>
        <w:t>power - Power of the test</w:t>
      </w:r>
    </w:p>
    <w:p w:rsidR="00AB7378" w:rsidRDefault="00C3630D">
      <w:pPr>
        <w:pStyle w:val="Compact"/>
        <w:numPr>
          <w:ilvl w:val="0"/>
          <w:numId w:val="3"/>
        </w:numPr>
      </w:pPr>
      <w:r>
        <w:t>type - Type of tests (</w:t>
      </w:r>
      <w:commentRangeStart w:id="77"/>
      <w:r>
        <w:t>number of samples)</w:t>
      </w:r>
      <w:commentRangeEnd w:id="77"/>
      <w:r w:rsidR="00F768E7">
        <w:rPr>
          <w:rStyle w:val="CommentReference"/>
        </w:rPr>
        <w:commentReference w:id="77"/>
      </w:r>
    </w:p>
    <w:p w:rsidR="00AB7378" w:rsidRDefault="00C3630D">
      <w:pPr>
        <w:pStyle w:val="Compact"/>
        <w:numPr>
          <w:ilvl w:val="0"/>
          <w:numId w:val="3"/>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C3630D">
      <w:pPr>
        <w:pStyle w:val="FirstParagraph"/>
      </w:pPr>
      <w:r>
        <w:t xml:space="preserve">The sample size, effect size, power, and significance level can all be calculated by the function. In the case of this scenario, </w:t>
      </w:r>
      <w:del w:id="78" w:author="Partridge, Matthew" w:date="2017-08-17T21:11:00Z">
        <w:r w:rsidDel="00F768E7">
          <w:delText xml:space="preserve">either </w:delText>
        </w:r>
      </w:del>
      <w:ins w:id="79" w:author="Partridge, Matthew" w:date="2017-08-17T21:11:00Z">
        <w:r w:rsidR="00F768E7">
          <w:t>only</w:t>
        </w:r>
        <w:r w:rsidR="00F768E7">
          <w:t xml:space="preserve"> </w:t>
        </w:r>
      </w:ins>
      <w:r>
        <w:t xml:space="preserve">the sample size or </w:t>
      </w:r>
      <w:del w:id="80" w:author="Partridge, Matthew" w:date="2017-08-17T21:11:00Z">
        <w:r w:rsidDel="00F768E7">
          <w:delText xml:space="preserve">the </w:delText>
        </w:r>
      </w:del>
      <w:r>
        <w:t>power will be calculated with a one sample type and a two-sided (</w:t>
      </w:r>
      <m:oMath>
        <m:r>
          <w:rPr>
            <w:rFonts w:ascii="Cambria Math" w:hAnsi="Cambria Math"/>
          </w:rPr>
          <m:t>≠</m:t>
        </m:r>
      </m:oMath>
      <w:r>
        <w:t xml:space="preserve">) alternative hypothesis. When solving for the power, </w:t>
      </w:r>
      <w:proofErr w:type="spellStart"/>
      <w:r>
        <w:rPr>
          <w:rStyle w:val="VerbatimChar"/>
        </w:rPr>
        <w:t>pwr.t.test</w:t>
      </w:r>
      <w:proofErr w:type="spellEnd"/>
      <w:r>
        <w:t xml:space="preserve"> uses the </w:t>
      </w:r>
      <w:proofErr w:type="spellStart"/>
      <w:r>
        <w:rPr>
          <w:rStyle w:val="VerbatimChar"/>
        </w:rPr>
        <w:t>pt</w:t>
      </w:r>
      <w:proofErr w:type="spellEnd"/>
      <w:r>
        <w:t xml:space="preserve"> </w:t>
      </w:r>
      <m:oMath>
        <m:r>
          <w:del w:id="81" w:author="Partridge, Matthew" w:date="2017-08-17T21:13:00Z">
            <w:rPr>
              <w:rFonts w:ascii="Cambria Math" w:hAnsi="Cambria Math"/>
            </w:rPr>
            <m:t>t</m:t>
          </w:del>
        </m:r>
      </m:oMath>
      <w:del w:id="82" w:author="Partridge, Matthew" w:date="2017-08-17T21:13:00Z">
        <w:r w:rsidDel="00F768E7">
          <w:delText xml:space="preserve">-distribution </w:delText>
        </w:r>
      </w:del>
      <w:proofErr w:type="gramStart"/>
      <w:r>
        <w:t>function</w:t>
      </w:r>
      <w:proofErr w:type="gramEnd"/>
      <w:ins w:id="83" w:author="Partridge, Matthew" w:date="2017-08-17T21:13:00Z">
        <w:r w:rsidR="00F768E7">
          <w:t xml:space="preserve"> of the </w:t>
        </w:r>
        <m:oMath>
          <m:r>
            <w:rPr>
              <w:rFonts w:ascii="Cambria Math" w:hAnsi="Cambria Math"/>
            </w:rPr>
            <m:t>t</m:t>
          </m:r>
        </m:oMath>
        <w:r w:rsidR="00F768E7">
          <w:t>-distribution</w:t>
        </w:r>
      </w:ins>
      <w:r>
        <w:t xml:space="preserve">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results in the </w:t>
      </w:r>
      <w:commentRangeStart w:id="84"/>
      <w:r>
        <w:t>difference between the calculated and specified powers being zero</w:t>
      </w:r>
      <w:commentRangeEnd w:id="84"/>
      <w:r w:rsidR="00F768E7">
        <w:rPr>
          <w:rStyle w:val="CommentReference"/>
        </w:rPr>
        <w:commentReference w:id="84"/>
      </w:r>
      <w:r>
        <w:t>.</w:t>
      </w:r>
    </w:p>
    <w:p w:rsidR="00AB7378" w:rsidRDefault="00C3630D">
      <w:pPr>
        <w:pStyle w:val="Heading3"/>
      </w:pPr>
      <w:bookmarkStart w:id="85" w:name="inputs-and-outputs-1"/>
      <w:bookmarkEnd w:id="85"/>
      <w:r>
        <w:t>3.1.3 Inputs and Outputs</w:t>
      </w:r>
    </w:p>
    <w:p w:rsidR="00AB7378" w:rsidRDefault="00C3630D">
      <w:pPr>
        <w:pStyle w:val="Compact"/>
        <w:numPr>
          <w:ilvl w:val="0"/>
          <w:numId w:val="4"/>
        </w:numPr>
      </w:pPr>
      <w:r>
        <w:t>Mean - The mean of the target sample</w:t>
      </w:r>
    </w:p>
    <w:p w:rsidR="00AB7378" w:rsidRDefault="00C3630D">
      <w:pPr>
        <w:pStyle w:val="Compact"/>
        <w:numPr>
          <w:ilvl w:val="0"/>
          <w:numId w:val="4"/>
        </w:numPr>
      </w:pPr>
      <w:r>
        <w:t>Reference Mean - The mean of the reference population</w:t>
      </w:r>
    </w:p>
    <w:p w:rsidR="00AB7378" w:rsidRDefault="00C3630D">
      <w:pPr>
        <w:pStyle w:val="Compact"/>
        <w:numPr>
          <w:ilvl w:val="0"/>
          <w:numId w:val="4"/>
        </w:numPr>
      </w:pPr>
      <w:r>
        <w:t>Standard Deviation - The standard deviation of the measure for the target sample</w:t>
      </w:r>
    </w:p>
    <w:p w:rsidR="00AB7378" w:rsidRDefault="00C3630D">
      <w:pPr>
        <w:pStyle w:val="Compact"/>
        <w:numPr>
          <w:ilvl w:val="0"/>
          <w:numId w:val="4"/>
        </w:numPr>
      </w:pPr>
      <w:r>
        <w:t>Sample Size - The size of the target sample</w:t>
      </w:r>
    </w:p>
    <w:p w:rsidR="00AB7378" w:rsidRDefault="00C3630D">
      <w:pPr>
        <w:pStyle w:val="Compact"/>
        <w:numPr>
          <w:ilvl w:val="0"/>
          <w:numId w:val="4"/>
        </w:numPr>
      </w:pPr>
      <w:r>
        <w:t>Significance Level - The probability of falsely rejecting a null hypothesis</w:t>
      </w:r>
    </w:p>
    <w:p w:rsidR="00AB7378" w:rsidRDefault="00C3630D">
      <w:pPr>
        <w:pStyle w:val="Compact"/>
        <w:numPr>
          <w:ilvl w:val="0"/>
          <w:numId w:val="4"/>
        </w:numPr>
      </w:pPr>
      <w:r>
        <w:t>Power - The probability of correctly rejecting a null hypothesis</w:t>
      </w:r>
    </w:p>
    <w:p w:rsidR="00AB7378" w:rsidRDefault="00C3630D">
      <w:pPr>
        <w:pStyle w:val="Compact"/>
        <w:numPr>
          <w:ilvl w:val="0"/>
          <w:numId w:val="4"/>
        </w:numPr>
      </w:pPr>
      <w:r>
        <w:t xml:space="preserve">Margin of Error - The </w:t>
      </w:r>
      <w:del w:id="86" w:author="Partridge, Matthew" w:date="2017-08-17T21:15:00Z">
        <w:r w:rsidDel="00F768E7">
          <w:delText>distance in one direction of the confidence interval from the mean</w:delText>
        </w:r>
      </w:del>
      <w:ins w:id="87" w:author="Partridge, Matthew" w:date="2017-08-17T21:15:00Z">
        <w:r w:rsidR="00F768E7">
          <w:t xml:space="preserve"> amount of sampling error found in the</w:t>
        </w:r>
      </w:ins>
      <w:ins w:id="88" w:author="Partridge, Matthew" w:date="2017-08-17T21:43:00Z">
        <w:r w:rsidR="003B0FF6">
          <w:t xml:space="preserve"> sample</w:t>
        </w:r>
      </w:ins>
      <w:ins w:id="89" w:author="Partridge, Matthew" w:date="2017-08-17T21:15:00Z">
        <w:r w:rsidR="00F768E7">
          <w:t xml:space="preserve"> mean</w:t>
        </w:r>
      </w:ins>
    </w:p>
    <w:p w:rsidR="00AB7378" w:rsidRDefault="00C3630D">
      <w:pPr>
        <w:pStyle w:val="Compact"/>
        <w:numPr>
          <w:ilvl w:val="0"/>
          <w:numId w:val="4"/>
        </w:numPr>
      </w:pPr>
      <w:r>
        <w:t>Confidence Interval - The interval within which the mean is likely to fall</w:t>
      </w:r>
    </w:p>
    <w:p w:rsidR="00AB7378" w:rsidRDefault="00C3630D">
      <w:pPr>
        <w:pStyle w:val="Heading3"/>
      </w:pPr>
      <w:bookmarkStart w:id="90" w:name="examples"/>
      <w:bookmarkEnd w:id="90"/>
      <w:r>
        <w:t>3.1.4 Examples</w:t>
      </w:r>
    </w:p>
    <w:p w:rsidR="00AB7378" w:rsidRDefault="00C3630D">
      <w:pPr>
        <w:pStyle w:val="FirstParagraph"/>
      </w:pPr>
      <w:r>
        <w:rPr>
          <w:b/>
        </w:rPr>
        <w:t>Calculating Sample Size</w:t>
      </w:r>
      <w:r>
        <w:t xml:space="preserve">: The </w:t>
      </w:r>
      <w:r>
        <w:rPr>
          <w:rStyle w:val="VerbatimChar"/>
        </w:rPr>
        <w:t>flchain</w:t>
      </w:r>
      <w:r>
        <w:t xml:space="preserve"> data set assayed a set of already-sampled citizens of Olmstead County</w:t>
      </w:r>
      <w:ins w:id="91" w:author="Partridge, Matthew" w:date="2017-08-17T21:16:00Z">
        <w:r w:rsidR="00F768E7">
          <w:t>,</w:t>
        </w:r>
      </w:ins>
      <w:r>
        <w:t xml:space="preserve"> Minnesota from a previous study to examine Kappa/Lambda (</w:t>
      </w:r>
      <m:oMath>
        <m:r>
          <w:rPr>
            <w:rFonts w:ascii="Cambria Math" w:hAnsi="Cambria Math"/>
          </w:rPr>
          <m:t>κ/λ</m:t>
        </m:r>
      </m:oMath>
      <w:r>
        <w:t xml:space="preserve">) rates. The data suggests that there may be a difference in </w:t>
      </w:r>
      <m:oMath>
        <m:r>
          <w:rPr>
            <w:rFonts w:ascii="Cambria Math" w:hAnsi="Cambria Math"/>
          </w:rPr>
          <m:t>κ/λ</m:t>
        </m:r>
      </m:oMath>
      <w:r>
        <w:t xml:space="preserve"> rates for participants with and without </w:t>
      </w:r>
      <w:proofErr w:type="spellStart"/>
      <w:ins w:id="92" w:author="Partridge, Matthew" w:date="2017-08-17T21:17:00Z">
        <w:r w:rsidR="00F768E7">
          <w:t>monclonal</w:t>
        </w:r>
        <w:proofErr w:type="spellEnd"/>
        <w:r w:rsidR="00F768E7">
          <w:t xml:space="preserve"> </w:t>
        </w:r>
        <w:proofErr w:type="spellStart"/>
        <w:r w:rsidR="00F768E7">
          <w:t>gammopathy</w:t>
        </w:r>
        <w:proofErr w:type="spellEnd"/>
        <w:r w:rsidR="00F768E7">
          <w:t xml:space="preserve"> of undetermined significance</w:t>
        </w:r>
        <w:r w:rsidR="00F768E7">
          <w:t xml:space="preserve"> (</w:t>
        </w:r>
      </w:ins>
      <w:r>
        <w:t>MGUS</w:t>
      </w:r>
      <w:ins w:id="93" w:author="Partridge, Matthew" w:date="2017-08-17T21:17:00Z">
        <w:r w:rsidR="00F768E7">
          <w:t>)</w:t>
        </w:r>
      </w:ins>
      <w:r>
        <w:t xml:space="preserve">. Suppose a new study is being designed to specifically compare </w:t>
      </w:r>
      <m:oMath>
        <m:r>
          <w:rPr>
            <w:rFonts w:ascii="Cambria Math" w:hAnsi="Cambria Math"/>
          </w:rPr>
          <m:t>κ/λ</m:t>
        </m:r>
      </m:oMath>
      <w:r>
        <w:t xml:space="preserve"> rates across this stratification by sampling participants with MGUS and comparing the</w:t>
      </w:r>
      <w:del w:id="94" w:author="Partridge, Matthew" w:date="2017-08-17T21:17:00Z">
        <w:r w:rsidDel="00F768E7">
          <w:delText>ir</w:delText>
        </w:r>
      </w:del>
      <w:r>
        <w:t xml:space="preserve"> average </w:t>
      </w:r>
      <m:oMath>
        <m:r>
          <w:rPr>
            <w:rFonts w:ascii="Cambria Math" w:hAnsi="Cambria Math"/>
          </w:rPr>
          <m:t>κ/λ</m:t>
        </m:r>
      </m:oMath>
      <w:r>
        <w:t xml:space="preserve"> rate to a reference value. A previous study </w:t>
      </w:r>
      <w:del w:id="95" w:author="Partridge, Matthew" w:date="2017-08-17T21:17:00Z">
        <w:r w:rsidDel="00F768E7">
          <w:delText xml:space="preserve">suggests </w:delText>
        </w:r>
      </w:del>
      <w:ins w:id="96" w:author="Partridge, Matthew" w:date="2017-08-17T21:17:00Z">
        <w:r w:rsidR="00F768E7">
          <w:t>suggest</w:t>
        </w:r>
        <w:r w:rsidR="00F768E7">
          <w:t>ed</w:t>
        </w:r>
        <w:r w:rsidR="00F768E7">
          <w:t xml:space="preserve"> </w:t>
        </w:r>
      </w:ins>
      <w:r>
        <w:t xml:space="preserve">the overall average </w:t>
      </w:r>
      <m:oMath>
        <m:r>
          <w:rPr>
            <w:rFonts w:ascii="Cambria Math" w:hAnsi="Cambria Math"/>
          </w:rPr>
          <m:t>κ/λ</m:t>
        </m:r>
      </m:oMath>
      <w:r>
        <w:t xml:space="preserve"> rate is between 0.26 and 1.65 (Singh, 2017), say 0.96, and using the </w:t>
      </w:r>
      <w:r>
        <w:rPr>
          <w:rStyle w:val="VerbatimChar"/>
        </w:rPr>
        <w:t>flchain</w:t>
      </w:r>
      <w:r>
        <w:t xml:space="preserve"> data set as a </w:t>
      </w:r>
      <w:del w:id="97" w:author="Partridge, Matthew" w:date="2017-08-17T21:18:00Z">
        <w:r w:rsidDel="005509FB">
          <w:delText>reference</w:delText>
        </w:r>
      </w:del>
      <w:ins w:id="98" w:author="Partridge, Matthew" w:date="2017-08-17T21:18:00Z">
        <w:r w:rsidR="005509FB">
          <w:t>pilot of sorts</w:t>
        </w:r>
      </w:ins>
      <w:r>
        <w:t xml:space="preserve">, an expected </w:t>
      </w:r>
      <m:oMath>
        <m:r>
          <w:rPr>
            <w:rFonts w:ascii="Cambria Math" w:hAnsi="Cambria Math"/>
          </w:rPr>
          <m:t>κ/λ</m:t>
        </m:r>
      </m:oMath>
      <w:r>
        <w:t xml:space="preserve"> rate for participants with MGUS is 2.35 with a standard deviation of 4.37. Using a significance level of 0.05 with a desired 80% power, the size of the sample of participants with MGUS</w:t>
      </w:r>
      <w:ins w:id="99" w:author="Partridge, Matthew" w:date="2017-08-17T21:18:00Z">
        <w:r w:rsidR="005509FB">
          <w:t xml:space="preserve"> required</w:t>
        </w:r>
      </w:ins>
      <w:r>
        <w:t xml:space="preserve"> can be calculated as follows:</w:t>
      </w:r>
    </w:p>
    <w:p w:rsidR="00AB7378" w:rsidRDefault="00C3630D">
      <w:pPr>
        <w:pStyle w:val="Compact"/>
        <w:numPr>
          <w:ilvl w:val="0"/>
          <w:numId w:val="5"/>
        </w:numPr>
      </w:pPr>
      <w:r>
        <w:lastRenderedPageBreak/>
        <w:t>Mean: 2.35</w:t>
      </w:r>
    </w:p>
    <w:p w:rsidR="00AB7378" w:rsidRDefault="00C3630D">
      <w:pPr>
        <w:pStyle w:val="Compact"/>
        <w:numPr>
          <w:ilvl w:val="0"/>
          <w:numId w:val="5"/>
        </w:numPr>
      </w:pPr>
      <w:r>
        <w:t>Reference Mean: 0.96</w:t>
      </w:r>
    </w:p>
    <w:p w:rsidR="00AB7378" w:rsidRDefault="00C3630D">
      <w:pPr>
        <w:pStyle w:val="Compact"/>
        <w:numPr>
          <w:ilvl w:val="0"/>
          <w:numId w:val="5"/>
        </w:numPr>
      </w:pPr>
      <w:r>
        <w:t>Standard Deviation: 4.37</w:t>
      </w:r>
    </w:p>
    <w:p w:rsidR="00AB7378" w:rsidRDefault="00C3630D">
      <w:pPr>
        <w:pStyle w:val="Compact"/>
        <w:numPr>
          <w:ilvl w:val="0"/>
          <w:numId w:val="5"/>
        </w:numPr>
      </w:pPr>
      <w:r>
        <w:t>Significance Level: 0.05</w:t>
      </w:r>
    </w:p>
    <w:p w:rsidR="00AB7378" w:rsidRDefault="00C3630D">
      <w:pPr>
        <w:pStyle w:val="Compact"/>
        <w:numPr>
          <w:ilvl w:val="0"/>
          <w:numId w:val="5"/>
        </w:numPr>
      </w:pPr>
      <w:r>
        <w:t>Power: 0.8</w:t>
      </w:r>
    </w:p>
    <w:p w:rsidR="00AB7378" w:rsidRDefault="00C3630D">
      <w:pPr>
        <w:pStyle w:val="FirstParagraph"/>
      </w:pPr>
      <w:r>
        <w:t>Based on the values entered, a sample size of 80 participants would be required.</w:t>
      </w:r>
    </w:p>
    <w:p w:rsidR="00AB7378" w:rsidRDefault="00C3630D">
      <w:pPr>
        <w:pStyle w:val="BodyText"/>
      </w:pPr>
      <w:r>
        <w:t>Now</w:t>
      </w:r>
      <w:ins w:id="100" w:author="Partridge, Matthew" w:date="2017-08-17T21:18:00Z">
        <w:r w:rsidR="005509FB">
          <w:t>,</w:t>
        </w:r>
      </w:ins>
      <w:r>
        <w:t xml:space="preserve"> suppose instead of using the middle of the normal range of </w:t>
      </w:r>
      <m:oMath>
        <m:r>
          <w:rPr>
            <w:rFonts w:ascii="Cambria Math" w:hAnsi="Cambria Math"/>
          </w:rPr>
          <m:t>κ/λ</m:t>
        </m:r>
      </m:oMath>
      <w:r>
        <w:t xml:space="preserve"> rates, the size of the sample required using the largest normal value, i.e. the smallest difference, is to be determined. The reference value can be changed from 0.96 to 1.65 keeping the rest of the inputs as they are.</w:t>
      </w:r>
    </w:p>
    <w:p w:rsidR="00AB7378" w:rsidRDefault="00C3630D">
      <w:pPr>
        <w:pStyle w:val="Compact"/>
        <w:numPr>
          <w:ilvl w:val="0"/>
          <w:numId w:val="6"/>
        </w:numPr>
      </w:pPr>
      <w:r>
        <w:t>Mean: 2.35</w:t>
      </w:r>
    </w:p>
    <w:p w:rsidR="00AB7378" w:rsidRDefault="00C3630D">
      <w:pPr>
        <w:pStyle w:val="Compact"/>
        <w:numPr>
          <w:ilvl w:val="0"/>
          <w:numId w:val="6"/>
        </w:numPr>
      </w:pPr>
      <w:r>
        <w:t>Reference Mean: Adjust from 0.96 to 1.65</w:t>
      </w:r>
    </w:p>
    <w:p w:rsidR="00AB7378" w:rsidRDefault="00C3630D">
      <w:pPr>
        <w:pStyle w:val="Compact"/>
        <w:numPr>
          <w:ilvl w:val="0"/>
          <w:numId w:val="6"/>
        </w:numPr>
      </w:pPr>
      <w:r>
        <w:t>Standard Deviation: 4.37</w:t>
      </w:r>
    </w:p>
    <w:p w:rsidR="00AB7378" w:rsidRDefault="00C3630D">
      <w:pPr>
        <w:pStyle w:val="Compact"/>
        <w:numPr>
          <w:ilvl w:val="0"/>
          <w:numId w:val="6"/>
        </w:numPr>
      </w:pPr>
      <w:r>
        <w:t>Significance Level: 0.05</w:t>
      </w:r>
    </w:p>
    <w:p w:rsidR="00AB7378" w:rsidRDefault="00C3630D">
      <w:pPr>
        <w:pStyle w:val="Compact"/>
        <w:numPr>
          <w:ilvl w:val="0"/>
          <w:numId w:val="6"/>
        </w:numPr>
      </w:pPr>
      <w:r>
        <w:t>Power: 0.8</w:t>
      </w:r>
    </w:p>
    <w:p w:rsidR="00AB7378" w:rsidRDefault="00C3630D">
      <w:pPr>
        <w:pStyle w:val="FirstParagraph"/>
      </w:pPr>
      <w:r>
        <w:t>The required sample size has now increased from 80 to 308 participants.</w:t>
      </w:r>
    </w:p>
    <w:p w:rsidR="00AB7378" w:rsidRDefault="00C3630D">
      <w:pPr>
        <w:pStyle w:val="Heading2"/>
      </w:pPr>
      <w:bookmarkStart w:id="101" w:name="one-sample-proportion"/>
      <w:bookmarkStart w:id="102" w:name="_Toc490762096"/>
      <w:bookmarkEnd w:id="101"/>
      <w:r>
        <w:t>3.2 One Sample Proportion</w:t>
      </w:r>
      <w:bookmarkEnd w:id="102"/>
    </w:p>
    <w:p w:rsidR="00AB7378" w:rsidRDefault="00C3630D">
      <w:pPr>
        <w:pStyle w:val="Heading3"/>
      </w:pPr>
      <w:bookmarkStart w:id="103" w:name="statistical-explanation-1"/>
      <w:bookmarkEnd w:id="103"/>
      <w:r>
        <w:t>3.2.1 Statistical Explanation</w:t>
      </w:r>
    </w:p>
    <w:p w:rsidR="00AB7378" w:rsidRDefault="00C3630D">
      <w:pPr>
        <w:pStyle w:val="FirstParagraph"/>
      </w:pPr>
      <w:r>
        <w:t>The one sample proportion scenario looks to compare a population proportion</w:t>
      </w:r>
      <w:proofErr w:type="gramStart"/>
      <w:r>
        <w:t xml:space="preserve">, </w:t>
      </w:r>
      <w:proofErr w:type="gramEnd"/>
      <m:oMath>
        <m:r>
          <w:rPr>
            <w:rFonts w:ascii="Cambria Math" w:hAnsi="Cambria Math"/>
          </w:rPr>
          <m:t>p</m:t>
        </m:r>
      </m:oMath>
      <w:r>
        <w:t xml:space="preserve">, </w:t>
      </w:r>
      <w:del w:id="104" w:author="Partridge, Matthew" w:date="2017-08-17T21:27:00Z">
        <w:r w:rsidDel="005509FB">
          <w:delText xml:space="preserve">and </w:delText>
        </w:r>
      </w:del>
      <w:ins w:id="105" w:author="Partridge, Matthew" w:date="2017-08-17T21:27:00Z">
        <w:r w:rsidR="005509FB">
          <w:t>to</w:t>
        </w:r>
        <w:r w:rsidR="005509FB">
          <w:t xml:space="preserve"> </w:t>
        </w:r>
      </w:ins>
      <w:r>
        <w:t xml:space="preserve">a fixed reference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in a two-sided comparison. In comparing the two values, it follows that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respectively. In order to compare the two proportions, the</w:t>
      </w:r>
      <w:commentRangeStart w:id="106"/>
      <w:r>
        <w:t xml:space="preserve"> </w:t>
      </w:r>
      <m:oMath>
        <m:r>
          <w:rPr>
            <w:rFonts w:ascii="Cambria Math" w:hAnsi="Cambria Math"/>
          </w:rPr>
          <m:t>Z</m:t>
        </m:r>
        <w:commentRangeEnd w:id="106"/>
        <m:r>
          <m:rPr>
            <m:sty m:val="p"/>
          </m:rPr>
          <w:rPr>
            <w:rStyle w:val="CommentReference"/>
          </w:rPr>
          <w:commentReference w:id="106"/>
        </m:r>
      </m:oMath>
      <w:r>
        <w:t>-Test can be used as follows.</w:t>
      </w:r>
    </w:p>
    <w:p w:rsidR="00AB7378" w:rsidRDefault="00C3630D">
      <w:pPr>
        <w:pStyle w:val="BodyText"/>
      </w:pPr>
      <m:oMathPara>
        <m:oMathParaPr>
          <m:jc m:val="center"/>
        </m:oMathParaPr>
        <m:oMath>
          <m:r>
            <w:rPr>
              <w:rFonts w:ascii="Cambria Math" w:hAnsi="Cambria Math"/>
            </w:rPr>
            <m:t>Z=</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num>
                    <m:den>
                      <m:r>
                        <w:rPr>
                          <w:rFonts w:ascii="Cambria Math" w:hAnsi="Cambria Math"/>
                        </w:rPr>
                        <m:t>n</m:t>
                      </m:r>
                    </m:den>
                  </m:f>
                </m:e>
              </m:rad>
            </m:den>
          </m:f>
        </m:oMath>
      </m:oMathPara>
    </w:p>
    <w:p w:rsidR="00AB7378" w:rsidRDefault="00C3630D">
      <w:pPr>
        <w:pStyle w:val="FirstParagraph"/>
      </w:pPr>
      <w:r>
        <w:t xml:space="preserve">In the equation above,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defined as above. Since it is typically the case that the population being compared to the reference proportion cannot be assessed on a whole, a sample of the population can be taken. </w:t>
      </w:r>
      <m:oMath>
        <m:groupChr>
          <m:groupChrPr>
            <m:chr m:val="^"/>
            <m:pos m:val="top"/>
            <m:vertJc m:val="bot"/>
            <m:ctrlPr>
              <w:rPr>
                <w:rFonts w:ascii="Cambria Math" w:hAnsi="Cambria Math"/>
              </w:rPr>
            </m:ctrlPr>
          </m:groupChrPr>
          <m:e>
            <m:r>
              <w:rPr>
                <w:rFonts w:ascii="Cambria Math" w:hAnsi="Cambria Math"/>
              </w:rPr>
              <m:t>p</m:t>
            </m:r>
          </m:e>
        </m:groupChr>
      </m:oMath>
      <w:r>
        <w:t xml:space="preserve"> </w:t>
      </w:r>
      <w:proofErr w:type="gramStart"/>
      <w:r>
        <w:t>is</w:t>
      </w:r>
      <w:proofErr w:type="gramEnd"/>
      <w:r>
        <w:t xml:space="preserve"> defined as the sample proportion and </w:t>
      </w:r>
      <m:oMath>
        <m:r>
          <w:rPr>
            <w:rFonts w:ascii="Cambria Math" w:hAnsi="Cambria Math"/>
          </w:rPr>
          <m:t>n</m:t>
        </m:r>
      </m:oMath>
      <w:r>
        <w:t xml:space="preserve"> is </w:t>
      </w:r>
      <w:ins w:id="107" w:author="Partridge, Matthew" w:date="2017-08-17T21:31:00Z">
        <w:r w:rsidR="00D2312C">
          <w:t xml:space="preserve">the </w:t>
        </w:r>
      </w:ins>
      <w:r>
        <w:t xml:space="preserve">size of the sample. Then </w:t>
      </w:r>
      <m:oMath>
        <m:r>
          <w:rPr>
            <w:rFonts w:ascii="Cambria Math" w:hAnsi="Cambria Math"/>
          </w:rPr>
          <m:t>Z</m:t>
        </m:r>
      </m:oMath>
      <w:r>
        <w:t xml:space="preserve"> is the </w:t>
      </w:r>
      <m:oMath>
        <m:r>
          <w:rPr>
            <w:rFonts w:ascii="Cambria Math" w:hAnsi="Cambria Math"/>
          </w:rPr>
          <m:t>Z</m:t>
        </m:r>
      </m:oMath>
      <w:r>
        <w:t xml:space="preserve">-score from the </w:t>
      </w:r>
      <w:commentRangeStart w:id="108"/>
      <w:r>
        <w:t xml:space="preserve">standard normal </w:t>
      </w:r>
      <w:commentRangeEnd w:id="108"/>
      <w:r w:rsidR="00D2312C">
        <w:rPr>
          <w:rStyle w:val="CommentReference"/>
        </w:rPr>
        <w:commentReference w:id="108"/>
      </w:r>
      <w:r>
        <w:t>distribution</w:t>
      </w:r>
      <w:ins w:id="109" w:author="Partridge, Matthew" w:date="2017-08-17T21:28:00Z">
        <w:r w:rsidR="00D2312C">
          <w:t>.</w:t>
        </w:r>
      </w:ins>
    </w:p>
    <w:p w:rsidR="00AB7378" w:rsidRDefault="00C3630D">
      <w:pPr>
        <w:pStyle w:val="BodyText"/>
      </w:pPr>
      <w:r>
        <w:rPr>
          <w:b/>
        </w:rPr>
        <w:t>Power:</w:t>
      </w:r>
      <w:r>
        <w:t xml:space="preserve"> The power of a study is defined as the probability of correctly rejecting the null hypothesis</w:t>
      </w:r>
      <w:commentRangeStart w:id="110"/>
      <w:r>
        <w:t xml:space="preserve">. Since this scenario assumes the population has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0</m:t>
            </m:r>
          </m:sub>
        </m:sSub>
      </m:oMath>
      <w:r>
        <w:t xml:space="preserve"> respectively. Then, the power can be expressed as the probability that the </w:t>
      </w:r>
      <m:oMath>
        <m:r>
          <w:rPr>
            <w:rFonts w:ascii="Cambria Math" w:hAnsi="Cambria Math"/>
          </w:rPr>
          <m:t>Z</m:t>
        </m:r>
      </m:oMath>
      <w:r>
        <w:t>-score, above, is more extreme than the standard normal critical value for a given significance level as shown below.</w:t>
      </w:r>
      <w:commentRangeEnd w:id="110"/>
      <w:r w:rsidR="00D2312C">
        <w:rPr>
          <w:rStyle w:val="CommentReference"/>
        </w:rPr>
        <w:commentReference w:id="110"/>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m:t>
                </m:r>
                <m:r>
                  <w:del w:id="111" w:author="Partridge, Matthew" w:date="2017-08-17T21:34:00Z">
                    <w:rPr>
                      <w:rFonts w:ascii="Cambria Math" w:hAnsi="Cambria Math"/>
                    </w:rPr>
                    <m:t>+</m:t>
                  </w:del>
                </m:r>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e>
                </m:d>
              </m:e>
            </m:mr>
            <m:mr>
              <m:e/>
              <m:e>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r>
                  <w:rPr>
                    <w:rFonts w:ascii="Cambria Math" w:hAnsi="Cambria Math"/>
                  </w:rPr>
                  <m:t>+P</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e>
                </m:d>
              </m:e>
            </m:mr>
            <m:mr>
              <m:e/>
              <m:e>
                <w:commentRangeStart w:id="112"/>
                <m:r>
                  <w:rPr>
                    <w:rFonts w:ascii="Cambria Math" w:hAnsi="Cambria Math"/>
                  </w:rPr>
                  <m:t>=</m:t>
                </m:r>
                <w:commentRangeEnd w:id="112"/>
                <m:r>
                  <m:rPr>
                    <m:sty m:val="p"/>
                  </m:rPr>
                  <w:rPr>
                    <w:rStyle w:val="CommentReference"/>
                  </w:rPr>
                  <w:commentReference w:id="112"/>
                </m:r>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1-p</m:t>
                                    </m:r>
                                  </m:e>
                                </m:d>
                              </m:num>
                              <m:den>
                                <w:commentRangeStart w:id="113"/>
                                <m:r>
                                  <w:rPr>
                                    <w:rFonts w:ascii="Cambria Math" w:hAnsi="Cambria Math"/>
                                  </w:rPr>
                                  <m:t>N</m:t>
                                </m:r>
                                <w:commentRangeEnd w:id="113"/>
                                <m:r>
                                  <m:rPr>
                                    <m:sty m:val="p"/>
                                  </m:rPr>
                                  <w:rPr>
                                    <w:rStyle w:val="CommentReference"/>
                                  </w:rPr>
                                  <w:commentReference w:id="113"/>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den>
                    </m:f>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AB7378" w:rsidRDefault="00C3630D">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is the reference proportion, </w:t>
      </w:r>
      <m:oMath>
        <m:r>
          <w:rPr>
            <w:rFonts w:ascii="Cambria Math" w:hAnsi="Cambria Math"/>
          </w:rPr>
          <m:t>p</m:t>
        </m:r>
      </m:oMath>
      <w:r>
        <w:t xml:space="preserve"> is the true proportion </w:t>
      </w:r>
      <w:ins w:id="114" w:author="Partridge, Matthew" w:date="2017-08-17T21:36:00Z">
        <w:r w:rsidR="00D2312C">
          <w:t xml:space="preserve">of </w:t>
        </w:r>
      </w:ins>
      <w:r>
        <w:t xml:space="preserve">the sampled population, </w:t>
      </w:r>
      <m:oMath>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oMath>
      <w:r>
        <w:t xml:space="preserve"> denotes the standard normal quantile function with significance level </w:t>
      </w:r>
      <m:oMath>
        <m:r>
          <w:rPr>
            <w:rFonts w:ascii="Cambria Math" w:hAnsi="Cambria Math"/>
          </w:rPr>
          <m:t>α</m:t>
        </m:r>
      </m:oMath>
      <w:r>
        <w:t xml:space="preserve">, </w:t>
      </w:r>
      <m:oMath>
        <m:r>
          <w:rPr>
            <w:rFonts w:ascii="Cambria Math" w:hAnsi="Cambria Math"/>
          </w:rPr>
          <m:t>n</m:t>
        </m:r>
      </m:oMath>
      <w:r>
        <w:t xml:space="preserve"> is the size of the sample, </w:t>
      </w:r>
      <w:commentRangeStart w:id="115"/>
      <m:oMath>
        <m:r>
          <w:rPr>
            <w:rFonts w:ascii="Cambria Math" w:hAnsi="Cambria Math"/>
          </w:rPr>
          <m:t>N</m:t>
        </m:r>
      </m:oMath>
      <w:r>
        <w:t xml:space="preserve"> is the size of the population</w:t>
      </w:r>
      <w:commentRangeEnd w:id="115"/>
      <w:r w:rsidR="00D2312C">
        <w:rPr>
          <w:rStyle w:val="CommentReference"/>
        </w:rPr>
        <w:commentReference w:id="115"/>
      </w:r>
      <w:r>
        <w:t xml:space="preserve">, and </w:t>
      </w:r>
      <m:oMath>
        <m:r>
          <w:rPr>
            <w:rFonts w:ascii="Cambria Math" w:hAnsi="Cambria Math"/>
          </w:rPr>
          <m:t>ϕ()</m:t>
        </m:r>
      </m:oMath>
      <w:r>
        <w:t xml:space="preserve"> denotes the standard normal distribution function.</w:t>
      </w:r>
    </w:p>
    <w:p w:rsidR="00AB7378" w:rsidRDefault="00C3630D">
      <w:pPr>
        <w:pStyle w:val="BodyText"/>
      </w:pPr>
      <w:r>
        <w:rPr>
          <w:b/>
        </w:rPr>
        <w:t>Sample Size:</w:t>
      </w:r>
      <w:r>
        <w:t xml:space="preserve"> The sample size can be defined as the integer of</w:t>
      </w:r>
      <w:commentRangeStart w:id="116"/>
      <w:r>
        <w:t xml:space="preserve"> </w:t>
      </w:r>
      <m:oMath>
        <m:r>
          <w:rPr>
            <w:rFonts w:ascii="Cambria Math" w:hAnsi="Cambria Math"/>
          </w:rPr>
          <m:t>N</m:t>
        </m:r>
      </m:oMath>
      <w:r>
        <w:t xml:space="preserve"> </w:t>
      </w:r>
      <w:commentRangeEnd w:id="116"/>
      <w:r w:rsidR="00D2312C">
        <w:rPr>
          <w:rStyle w:val="CommentReference"/>
        </w:rPr>
        <w:commentReference w:id="116"/>
      </w:r>
      <w:r>
        <w:t>which, for a given power (</w:t>
      </w:r>
      <m:oMath>
        <m:r>
          <w:rPr>
            <w:rFonts w:ascii="Cambria Math" w:hAnsi="Cambria Math"/>
          </w:rPr>
          <m:t>1-β</m:t>
        </m:r>
      </m:oMath>
      <w:r>
        <w:t>), satisfies the following equation.</w:t>
      </w:r>
    </w:p>
    <w:p w:rsidR="00AB7378" w:rsidRDefault="00C3630D">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oMath>
      </m:oMathPara>
    </w:p>
    <w:p w:rsidR="00AB7378" w:rsidRDefault="00C3630D">
      <w:pPr>
        <w:pStyle w:val="FirstParagraph"/>
      </w:pPr>
      <w:r>
        <w:rPr>
          <w:b/>
        </w:rPr>
        <w:t>Margin of Error:</w:t>
      </w:r>
      <w:r>
        <w:t xml:space="preserve"> The margin of error of an estimate is defined as the amount of random sampling error found in an estimate. It is expressed as </w:t>
      </w:r>
      <m:oMath>
        <m:r>
          <m:rPr>
            <m:sty m:val="p"/>
          </m:rPr>
          <w:rPr>
            <w:rFonts w:ascii="Cambria Math" w:hAnsi="Cambria Math"/>
          </w:rPr>
          <m:t>Margin of Error</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p(1-p)</m:t>
                </m:r>
              </m:num>
              <m:den>
                <m:r>
                  <w:rPr>
                    <w:rFonts w:ascii="Cambria Math" w:hAnsi="Cambria Math"/>
                  </w:rPr>
                  <m:t>N</m:t>
                </m:r>
              </m:den>
            </m:f>
          </m:e>
        </m:rad>
      </m:oMath>
      <w:r>
        <w:t xml:space="preserve"> for a given significance level, </w:t>
      </w:r>
      <m:oMath>
        <m:r>
          <w:rPr>
            <w:rFonts w:ascii="Cambria Math" w:hAnsi="Cambria Math"/>
          </w:rPr>
          <m:t>α</m:t>
        </m:r>
      </m:oMath>
      <w:r>
        <w:t xml:space="preserve">. A smaller margin of error implies a more precise estimate and a larger margin of error implies a less precise estimate. The margin of error is typically </w:t>
      </w:r>
      <w:r>
        <w:lastRenderedPageBreak/>
        <w:t xml:space="preserve">expressed as a confidence interval surrounding the estimate from the sample. The confidence interval is defined </w:t>
      </w:r>
      <w:proofErr w:type="gramStart"/>
      <w:r>
        <w:t xml:space="preserve">as </w:t>
      </w:r>
      <w:proofErr w:type="gramEnd"/>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m:rPr>
            <m:sty m:val="p"/>
          </m:rPr>
          <w:rPr>
            <w:rFonts w:ascii="Cambria Math" w:hAnsi="Cambria Math"/>
          </w:rPr>
          <m:t>Margin of Error</m:t>
        </m:r>
      </m:oMath>
      <w:r>
        <w:t xml:space="preserve">, where </w:t>
      </w:r>
      <m:oMath>
        <m:groupChr>
          <m:groupChrPr>
            <m:chr m:val="^"/>
            <m:pos m:val="top"/>
            <m:vertJc m:val="bot"/>
            <m:ctrlPr>
              <w:rPr>
                <w:rFonts w:ascii="Cambria Math" w:hAnsi="Cambria Math"/>
              </w:rPr>
            </m:ctrlPr>
          </m:groupChrPr>
          <m:e>
            <m:r>
              <w:rPr>
                <w:rFonts w:ascii="Cambria Math" w:hAnsi="Cambria Math"/>
              </w:rPr>
              <m:t>p</m:t>
            </m:r>
          </m:e>
        </m:groupChr>
      </m:oMath>
      <w:r>
        <w:t xml:space="preserve"> is the sample proportion as defined previously.</w:t>
      </w:r>
      <w:ins w:id="117" w:author="Partridge, Matthew" w:date="2017-08-17T21:38:00Z">
        <w:r w:rsidR="003B0FF6">
          <w:t xml:space="preserve"> Thus, the confidence interval is as follows:</w:t>
        </w:r>
      </w:ins>
    </w:p>
    <w:p w:rsidR="00AB7378" w:rsidRDefault="00C3630D">
      <w:pPr>
        <w:pStyle w:val="BodyText"/>
      </w:pPr>
      <m:oMathPara>
        <m:oMathParaPr>
          <m:jc m:val="center"/>
        </m:oMathParaPr>
        <m:oMath>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r>
                <w:rPr>
                  <w:rFonts w:ascii="Cambria Math" w:hAnsi="Cambria Math"/>
                </w:rPr>
                <m:t>,</m:t>
              </m:r>
              <m:r>
                <m:rPr>
                  <m:sty m:val="p"/>
                </m:rPr>
                <w:rPr>
                  <w:rFonts w:ascii="Cambria Math" w:hAnsi="Cambria Math"/>
                </w:rPr>
                <m:t xml:space="preserve"> </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1-α/2</m:t>
                  </m:r>
                </m:sub>
              </m:sSub>
              <m:rad>
                <m:radPr>
                  <m:degHide m:val="1"/>
                  <m:ctrlPr>
                    <w:rPr>
                      <w:rFonts w:ascii="Cambria Math" w:hAnsi="Cambria Math"/>
                    </w:rPr>
                  </m:ctrlPr>
                </m:radPr>
                <m:deg/>
                <m:e>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num>
                    <m:den>
                      <m:r>
                        <w:rPr>
                          <w:rFonts w:ascii="Cambria Math" w:hAnsi="Cambria Math"/>
                        </w:rPr>
                        <m:t>n</m:t>
                      </m:r>
                    </m:den>
                  </m:f>
                </m:e>
              </m:rad>
            </m:e>
          </m:d>
        </m:oMath>
      </m:oMathPara>
    </w:p>
    <w:p w:rsidR="00AB7378" w:rsidRDefault="00C3630D">
      <w:pPr>
        <w:pStyle w:val="Heading3"/>
      </w:pPr>
      <w:bookmarkStart w:id="118" w:name="functional-use-1"/>
      <w:bookmarkEnd w:id="118"/>
      <w:r>
        <w:t>3.2.2 Functional Use</w:t>
      </w:r>
    </w:p>
    <w:p w:rsidR="00AB7378" w:rsidRDefault="00C3630D">
      <w:pPr>
        <w:pStyle w:val="FirstParagraph"/>
      </w:pPr>
      <w:r>
        <w:t xml:space="preserve">The one sample proportion scenario uses the </w:t>
      </w:r>
      <w:r>
        <w:rPr>
          <w:rStyle w:val="VerbatimChar"/>
        </w:rPr>
        <w:t>pwr.p.test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pwr.t.test</w:t>
      </w:r>
      <w:r>
        <w:t xml:space="preserve"> function.</w:t>
      </w:r>
    </w:p>
    <w:p w:rsidR="00AB7378" w:rsidRDefault="00C3630D">
      <w:pPr>
        <w:pStyle w:val="Compact"/>
        <w:numPr>
          <w:ilvl w:val="0"/>
          <w:numId w:val="7"/>
        </w:numPr>
      </w:pPr>
      <w:r>
        <w:t xml:space="preserve">h - Effect size </w:t>
      </w:r>
      <m:oMath>
        <m:d>
          <m:dPr>
            <m:ctrlPr>
              <w:rPr>
                <w:rFonts w:ascii="Cambria Math" w:hAnsi="Cambria Math"/>
              </w:rPr>
            </m:ctrlPr>
          </m:dPr>
          <m:e>
            <m:r>
              <w:rPr>
                <w:rFonts w:ascii="Cambria Math" w:hAnsi="Cambria Math"/>
              </w:rPr>
              <m:t>2⋅asin</m:t>
            </m:r>
            <m:d>
              <m:dPr>
                <m:ctrlPr>
                  <w:rPr>
                    <w:rFonts w:ascii="Cambria Math" w:hAnsi="Cambria Math"/>
                  </w:rPr>
                </m:ctrlPr>
              </m:dPr>
              <m:e>
                <m:rad>
                  <m:radPr>
                    <m:degHide m:val="1"/>
                    <m:ctrlPr>
                      <w:rPr>
                        <w:rFonts w:ascii="Cambria Math" w:hAnsi="Cambria Math"/>
                      </w:rPr>
                    </m:ctrlPr>
                  </m:radPr>
                  <m:deg/>
                  <m:e>
                    <m:groupChr>
                      <m:groupChrPr>
                        <m:chr m:val="^"/>
                        <m:pos m:val="top"/>
                        <m:vertJc m:val="bot"/>
                        <m:ctrlPr>
                          <w:rPr>
                            <w:rFonts w:ascii="Cambria Math" w:hAnsi="Cambria Math"/>
                          </w:rPr>
                        </m:ctrlPr>
                      </m:groupChrPr>
                      <m:e>
                        <m:r>
                          <w:rPr>
                            <w:rFonts w:ascii="Cambria Math" w:hAnsi="Cambria Math"/>
                          </w:rPr>
                          <m:t>p</m:t>
                        </m:r>
                      </m:e>
                    </m:groupChr>
                  </m:e>
                </m:rad>
              </m:e>
            </m:d>
            <m:r>
              <w:rPr>
                <w:rFonts w:ascii="Cambria Math" w:hAnsi="Cambria Math"/>
              </w:rPr>
              <m:t>-2⋅asin</m:t>
            </m:r>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e>
                </m:rad>
              </m:e>
            </m:d>
          </m:e>
        </m:d>
      </m:oMath>
    </w:p>
    <w:p w:rsidR="00AB7378" w:rsidRDefault="00C3630D">
      <w:pPr>
        <w:pStyle w:val="Compact"/>
        <w:numPr>
          <w:ilvl w:val="0"/>
          <w:numId w:val="7"/>
        </w:numPr>
      </w:pPr>
      <w:r>
        <w:t xml:space="preserve">n - </w:t>
      </w:r>
      <w:ins w:id="119" w:author="Partridge, Matthew" w:date="2017-08-17T21:40:00Z">
        <w:r w:rsidR="003B0FF6">
          <w:t>Number of observations (in the sample)</w:t>
        </w:r>
      </w:ins>
      <w:del w:id="120" w:author="Partridge, Matthew" w:date="2017-08-17T21:40:00Z">
        <w:r w:rsidDel="003B0FF6">
          <w:delText>Sample size</w:delText>
        </w:r>
      </w:del>
    </w:p>
    <w:p w:rsidR="00AB7378" w:rsidRDefault="00C3630D">
      <w:pPr>
        <w:pStyle w:val="Compact"/>
        <w:numPr>
          <w:ilvl w:val="0"/>
          <w:numId w:val="7"/>
        </w:numPr>
      </w:pPr>
      <w:r>
        <w:t>sig.level - Significance level</w:t>
      </w:r>
    </w:p>
    <w:p w:rsidR="00AB7378" w:rsidRDefault="00C3630D">
      <w:pPr>
        <w:pStyle w:val="Compact"/>
        <w:numPr>
          <w:ilvl w:val="0"/>
          <w:numId w:val="7"/>
        </w:numPr>
      </w:pPr>
      <w:r>
        <w:t>power - Power of the test</w:t>
      </w:r>
    </w:p>
    <w:p w:rsidR="00AB7378" w:rsidRDefault="00C3630D">
      <w:pPr>
        <w:pStyle w:val="Compact"/>
        <w:numPr>
          <w:ilvl w:val="0"/>
          <w:numId w:val="7"/>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C3630D">
      <w:pPr>
        <w:pStyle w:val="FirstParagraph"/>
      </w:pPr>
      <w:r>
        <w:t xml:space="preserve">The sample size, effect size, power, and significance level can all be calculated by the function. In the case of this scenario, </w:t>
      </w:r>
      <w:del w:id="121" w:author="Partridge, Matthew" w:date="2017-08-17T21:40:00Z">
        <w:r w:rsidDel="003B0FF6">
          <w:delText xml:space="preserve">either </w:delText>
        </w:r>
      </w:del>
      <w:ins w:id="122" w:author="Partridge, Matthew" w:date="2017-08-17T21:40:00Z">
        <w:r w:rsidR="003B0FF6">
          <w:t>only</w:t>
        </w:r>
        <w:r w:rsidR="003B0FF6">
          <w:t xml:space="preserve"> </w:t>
        </w:r>
      </w:ins>
      <w:r>
        <w:t xml:space="preserve">the sample size or </w:t>
      </w:r>
      <w:del w:id="123" w:author="Partridge, Matthew" w:date="2017-08-17T21:40:00Z">
        <w:r w:rsidDel="003B0FF6">
          <w:delText xml:space="preserve">the </w:delText>
        </w:r>
      </w:del>
      <w:r>
        <w:t>power will be calculated in a two-sided (</w:t>
      </w:r>
      <m:oMath>
        <m:r>
          <w:rPr>
            <w:rFonts w:ascii="Cambria Math" w:hAnsi="Cambria Math"/>
          </w:rPr>
          <m:t>≠</m:t>
        </m:r>
      </m:oMath>
      <w:r>
        <w:t xml:space="preserve">) alternative hypothesis. When solving for the power, </w:t>
      </w:r>
      <w:r>
        <w:rPr>
          <w:rStyle w:val="VerbatimChar"/>
        </w:rPr>
        <w:t>pwr.p.test</w:t>
      </w:r>
      <w:r>
        <w:t xml:space="preserve"> uses the </w:t>
      </w:r>
      <w:proofErr w:type="spellStart"/>
      <w:r>
        <w:rPr>
          <w:rStyle w:val="VerbatimChar"/>
        </w:rPr>
        <w:t>pnorm</w:t>
      </w:r>
      <w:proofErr w:type="spellEnd"/>
      <w:r>
        <w:t xml:space="preserve"> </w:t>
      </w:r>
      <w:del w:id="124" w:author="Partridge, Matthew" w:date="2017-08-17T21:40:00Z">
        <w:r w:rsidDel="003B0FF6">
          <w:delText xml:space="preserve">normal distribution </w:delText>
        </w:r>
      </w:del>
      <w:r>
        <w:t>function</w:t>
      </w:r>
      <w:ins w:id="125" w:author="Partridge, Matthew" w:date="2017-08-17T21:40:00Z">
        <w:r w:rsidR="003B0FF6">
          <w:t xml:space="preserve"> of the </w:t>
        </w:r>
      </w:ins>
      <w:ins w:id="126" w:author="Partridge, Matthew" w:date="2017-08-17T21:41:00Z">
        <w:r w:rsidR="003B0FF6">
          <w:t>normal distribution</w:t>
        </w:r>
      </w:ins>
      <w:r>
        <w:t xml:space="preserve"> to calculate the power of the given variables. When solving for the sample size, it uses the </w:t>
      </w:r>
      <w:r>
        <w:rPr>
          <w:rStyle w:val="VerbatimChar"/>
        </w:rPr>
        <w:t>uniroot</w:t>
      </w:r>
      <w:r>
        <w:t xml:space="preserve"> function to perform a binary search for the value of </w:t>
      </w:r>
      <m:oMath>
        <m:r>
          <w:rPr>
            <w:rFonts w:ascii="Cambria Math" w:hAnsi="Cambria Math"/>
          </w:rPr>
          <m:t>n</m:t>
        </m:r>
      </m:oMath>
      <w:r>
        <w:t xml:space="preserve"> which results in the </w:t>
      </w:r>
      <w:commentRangeStart w:id="127"/>
      <w:r>
        <w:t>difference between the calculated and specified powers being zero</w:t>
      </w:r>
      <w:commentRangeEnd w:id="127"/>
      <w:r w:rsidR="003B0FF6">
        <w:rPr>
          <w:rStyle w:val="CommentReference"/>
        </w:rPr>
        <w:commentReference w:id="127"/>
      </w:r>
      <w:r>
        <w:t>.</w:t>
      </w:r>
    </w:p>
    <w:p w:rsidR="00AB7378" w:rsidRDefault="00C3630D">
      <w:pPr>
        <w:pStyle w:val="Heading3"/>
      </w:pPr>
      <w:bookmarkStart w:id="128" w:name="inputs-and-outputs-2"/>
      <w:bookmarkEnd w:id="128"/>
      <w:r>
        <w:t>3.2.3 Inputs and Outputs</w:t>
      </w:r>
    </w:p>
    <w:p w:rsidR="00AB7378" w:rsidRDefault="00C3630D">
      <w:pPr>
        <w:pStyle w:val="Compact"/>
        <w:numPr>
          <w:ilvl w:val="0"/>
          <w:numId w:val="8"/>
        </w:numPr>
      </w:pPr>
      <w:r>
        <w:t>Proportion - The proportion affected in the target sample</w:t>
      </w:r>
    </w:p>
    <w:p w:rsidR="00AB7378" w:rsidRDefault="00C3630D">
      <w:pPr>
        <w:pStyle w:val="Compact"/>
        <w:numPr>
          <w:ilvl w:val="0"/>
          <w:numId w:val="8"/>
        </w:numPr>
      </w:pPr>
      <w:r>
        <w:t>Reference Proportion - The proportion affected in the reference population</w:t>
      </w:r>
    </w:p>
    <w:p w:rsidR="00AB7378" w:rsidRDefault="00C3630D">
      <w:pPr>
        <w:pStyle w:val="Compact"/>
        <w:numPr>
          <w:ilvl w:val="0"/>
          <w:numId w:val="8"/>
        </w:numPr>
      </w:pPr>
      <w:r>
        <w:t>Sample Size - The size of the target sample</w:t>
      </w:r>
    </w:p>
    <w:p w:rsidR="00AB7378" w:rsidRDefault="00C3630D">
      <w:pPr>
        <w:pStyle w:val="Compact"/>
        <w:numPr>
          <w:ilvl w:val="0"/>
          <w:numId w:val="8"/>
        </w:numPr>
      </w:pPr>
      <w:r>
        <w:t>Significance Level - The probability of falsely rejecting a null hypothesis</w:t>
      </w:r>
    </w:p>
    <w:p w:rsidR="00AB7378" w:rsidRDefault="00C3630D">
      <w:pPr>
        <w:pStyle w:val="Compact"/>
        <w:numPr>
          <w:ilvl w:val="0"/>
          <w:numId w:val="8"/>
        </w:numPr>
      </w:pPr>
      <w:r>
        <w:t>Power - The probability of correctly rejecting a null hypothesis</w:t>
      </w:r>
    </w:p>
    <w:p w:rsidR="00AB7378" w:rsidRDefault="00C3630D">
      <w:pPr>
        <w:pStyle w:val="Compact"/>
        <w:numPr>
          <w:ilvl w:val="0"/>
          <w:numId w:val="8"/>
        </w:numPr>
      </w:pPr>
      <w:r>
        <w:t xml:space="preserve">Margin of Error - The </w:t>
      </w:r>
      <w:ins w:id="129" w:author="Partridge, Matthew" w:date="2017-08-17T21:42:00Z">
        <w:r w:rsidR="003B0FF6">
          <w:t xml:space="preserve">amount of </w:t>
        </w:r>
        <w:r w:rsidR="003B0FF6">
          <w:t>sampling error found in the</w:t>
        </w:r>
      </w:ins>
      <w:ins w:id="130" w:author="Partridge, Matthew" w:date="2017-08-17T21:43:00Z">
        <w:r w:rsidR="003B0FF6">
          <w:t xml:space="preserve"> sample proportion</w:t>
        </w:r>
      </w:ins>
      <w:del w:id="131" w:author="Partridge, Matthew" w:date="2017-08-17T21:42:00Z">
        <w:r w:rsidDel="003B0FF6">
          <w:delText>distance in one direction of the confidence interval from the proportion</w:delText>
        </w:r>
      </w:del>
    </w:p>
    <w:p w:rsidR="00AB7378" w:rsidRDefault="00C3630D">
      <w:pPr>
        <w:pStyle w:val="Compact"/>
        <w:numPr>
          <w:ilvl w:val="0"/>
          <w:numId w:val="8"/>
        </w:numPr>
      </w:pPr>
      <w:r>
        <w:t>Confidence Interval - The interval in which the proportion is likely to fall within</w:t>
      </w:r>
    </w:p>
    <w:p w:rsidR="00AB7378" w:rsidRDefault="00C3630D">
      <w:pPr>
        <w:pStyle w:val="Heading3"/>
      </w:pPr>
      <w:bookmarkStart w:id="132" w:name="examples-1"/>
      <w:bookmarkEnd w:id="132"/>
      <w:r>
        <w:t>3.2.4 Examples</w:t>
      </w:r>
    </w:p>
    <w:p w:rsidR="00AB7378" w:rsidRDefault="00C3630D">
      <w:pPr>
        <w:pStyle w:val="FirstParagraph"/>
      </w:pPr>
      <w:r>
        <w:rPr>
          <w:b/>
        </w:rPr>
        <w:t>Calculating Margin of Error</w:t>
      </w:r>
      <w:r>
        <w:t>: Suppose the proportion of participants diagnosed with MGUS who passed away during follow-up is being presented. Of the 115 participants with MGUS, 16 of them passed away (0.14). A 95% confidence inte</w:t>
      </w:r>
      <w:ins w:id="133" w:author="Partridge, Matthew" w:date="2017-08-17T21:43:00Z">
        <w:r w:rsidR="003B0FF6">
          <w:t>r</w:t>
        </w:r>
      </w:ins>
      <w:r>
        <w:t xml:space="preserve">val of </w:t>
      </w:r>
      <w:ins w:id="134" w:author="Partridge, Matthew" w:date="2017-08-17T21:43:00Z">
        <w:r w:rsidR="003B0FF6">
          <w:t xml:space="preserve">the </w:t>
        </w:r>
      </w:ins>
      <w:r>
        <w:t>proportion of participants who died can be calculated as follows:</w:t>
      </w:r>
    </w:p>
    <w:p w:rsidR="00AB7378" w:rsidRDefault="00C3630D">
      <w:pPr>
        <w:pStyle w:val="Compact"/>
        <w:numPr>
          <w:ilvl w:val="0"/>
          <w:numId w:val="9"/>
        </w:numPr>
      </w:pPr>
      <w:r>
        <w:lastRenderedPageBreak/>
        <w:t>Proportion: 0.</w:t>
      </w:r>
      <w:ins w:id="135" w:author="Partridge, Matthew" w:date="2017-08-17T21:44:00Z">
        <w:r w:rsidR="003B0FF6" w:rsidDel="003B0FF6">
          <w:t xml:space="preserve"> </w:t>
        </w:r>
      </w:ins>
      <w:del w:id="136" w:author="Partridge, Matthew" w:date="2017-08-17T21:44:00Z">
        <w:r w:rsidDel="003B0FF6">
          <w:delText>0</w:delText>
        </w:r>
      </w:del>
      <w:r>
        <w:t>14</w:t>
      </w:r>
    </w:p>
    <w:p w:rsidR="00AB7378" w:rsidRDefault="00C3630D">
      <w:pPr>
        <w:pStyle w:val="Compact"/>
        <w:numPr>
          <w:ilvl w:val="0"/>
          <w:numId w:val="9"/>
        </w:numPr>
      </w:pPr>
      <w:r>
        <w:t>Sample Size: 115</w:t>
      </w:r>
    </w:p>
    <w:p w:rsidR="00AB7378" w:rsidRDefault="00C3630D">
      <w:pPr>
        <w:pStyle w:val="Compact"/>
        <w:numPr>
          <w:ilvl w:val="0"/>
          <w:numId w:val="9"/>
        </w:numPr>
      </w:pPr>
      <w:r>
        <w:t>Significance Level: 0.05</w:t>
      </w:r>
    </w:p>
    <w:p w:rsidR="00AB7378" w:rsidRDefault="00C3630D">
      <w:pPr>
        <w:pStyle w:val="FirstParagraph"/>
      </w:pPr>
      <w:r>
        <w:t>Based on the values entered, the proportion would have a margin of error of 0.06 resulting in a 95% confidence interval of 0.08 to 0.2.</w:t>
      </w:r>
    </w:p>
    <w:p w:rsidR="00AB7378" w:rsidRDefault="00C3630D">
      <w:pPr>
        <w:pStyle w:val="BodyText"/>
      </w:pPr>
      <w:r>
        <w:t>Suppose a 90% confidence interval is to be calculated instead of a 95% confidence interval. The significance level can be changed from 0.05 to 0.1 keeping the rest of the values as they are.</w:t>
      </w:r>
    </w:p>
    <w:p w:rsidR="00AB7378" w:rsidRDefault="00C3630D">
      <w:pPr>
        <w:pStyle w:val="Compact"/>
        <w:numPr>
          <w:ilvl w:val="0"/>
          <w:numId w:val="10"/>
        </w:numPr>
      </w:pPr>
      <w:r>
        <w:t>Proportion: 0.</w:t>
      </w:r>
      <w:ins w:id="137" w:author="Partridge, Matthew" w:date="2017-08-17T21:45:00Z">
        <w:r w:rsidR="003B0FF6" w:rsidDel="003B0FF6">
          <w:t xml:space="preserve"> </w:t>
        </w:r>
      </w:ins>
      <w:del w:id="138" w:author="Partridge, Matthew" w:date="2017-08-17T21:45:00Z">
        <w:r w:rsidDel="003B0FF6">
          <w:delText>0</w:delText>
        </w:r>
      </w:del>
      <w:r>
        <w:t>14</w:t>
      </w:r>
    </w:p>
    <w:p w:rsidR="00AB7378" w:rsidRDefault="00C3630D">
      <w:pPr>
        <w:pStyle w:val="Compact"/>
        <w:numPr>
          <w:ilvl w:val="0"/>
          <w:numId w:val="10"/>
        </w:numPr>
      </w:pPr>
      <w:r>
        <w:t>Sample Size: 115</w:t>
      </w:r>
    </w:p>
    <w:p w:rsidR="00AB7378" w:rsidRDefault="00C3630D">
      <w:pPr>
        <w:pStyle w:val="Compact"/>
        <w:numPr>
          <w:ilvl w:val="0"/>
          <w:numId w:val="10"/>
        </w:numPr>
      </w:pPr>
      <w:r>
        <w:t>Significance Level: Adjust from 0.05 to 0.1</w:t>
      </w:r>
    </w:p>
    <w:p w:rsidR="00AB7378" w:rsidRDefault="00C3630D">
      <w:pPr>
        <w:pStyle w:val="FirstParagraph"/>
      </w:pPr>
      <w:r>
        <w:t>The margin of error has now decreased from 0.06 to 0.05 resulting in a slightly tigher 90% confidence interval of 0.09 to 0.19.</w:t>
      </w:r>
    </w:p>
    <w:p w:rsidR="00AB7378" w:rsidRDefault="00C3630D">
      <w:pPr>
        <w:pStyle w:val="Heading2"/>
      </w:pPr>
      <w:bookmarkStart w:id="139" w:name="two-sample-means"/>
      <w:bookmarkStart w:id="140" w:name="_Toc490762097"/>
      <w:bookmarkEnd w:id="139"/>
      <w:r>
        <w:t>3.3 Two Sample Means</w:t>
      </w:r>
      <w:bookmarkEnd w:id="140"/>
    </w:p>
    <w:p w:rsidR="00AB7378" w:rsidRDefault="00C3630D">
      <w:pPr>
        <w:pStyle w:val="Heading3"/>
      </w:pPr>
      <w:bookmarkStart w:id="141" w:name="statistical-explanation-2"/>
      <w:bookmarkEnd w:id="141"/>
      <w:r>
        <w:t>3.3.1 Statistical Explanation</w:t>
      </w:r>
    </w:p>
    <w:p w:rsidR="00AB7378" w:rsidRDefault="00C3630D">
      <w:pPr>
        <w:pStyle w:val="FirstParagraph"/>
      </w:pPr>
      <w:r>
        <w:t xml:space="preserve">The two sample means scenario looks to compare two population means,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r>
          <w:rPr>
            <w:rFonts w:ascii="Cambria Math" w:hAnsi="Cambria Math"/>
          </w:rPr>
          <m:t>μ2</m:t>
        </m:r>
      </m:oMath>
      <w:r>
        <w:t xml:space="preserve">, in a two-sided comparison. The most common way of comparing the populations means is to compare the difference of the two means to a reference value. That 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are the null and alternative hypothesis respectively, where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mean from the first population,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the mean from the second population, and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the reference value. Typically, the reference value is set to zero to test if the two population means are not the same. In order to compare the difference in the population means to the reference value, the Student's </w:t>
      </w:r>
      <m:oMath>
        <m:r>
          <w:rPr>
            <w:rFonts w:ascii="Cambria Math" w:hAnsi="Cambria Math"/>
          </w:rPr>
          <m:t>t</m:t>
        </m:r>
      </m:oMath>
      <w:r>
        <w:t>-Test, as shown below, can be used.</w:t>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r>
                      <w:rPr>
                        <w:rFonts w:ascii="Cambria Math" w:hAnsi="Cambria Math"/>
                      </w:rPr>
                      <m:t>)-0</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mr>
          </m:m>
        </m:oMath>
      </m:oMathPara>
    </w:p>
    <w:p w:rsidR="00AB7378" w:rsidRDefault="00C3630D">
      <w:pPr>
        <w:pStyle w:val="FirstParagraph"/>
      </w:pPr>
      <w:r>
        <w:t xml:space="preserve">In the equation above, </w:t>
      </w:r>
      <m:oMath>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is defined as previously stated. 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1</m:t>
            </m:r>
          </m:sub>
        </m:sSub>
      </m:oMath>
      <w:r>
        <w:t xml:space="preserve"> is defined as the mean from the sample of the first population,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2</m:t>
            </m:r>
          </m:sub>
        </m:sSub>
      </m:oMath>
      <w:r>
        <w:t xml:space="preserve"> is defined as the mean from the sample of the second population,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s</m:t>
        </m:r>
      </m:oMath>
      <w:r>
        <w:t xml:space="preserve"> is defined as the standard deviation </w:t>
      </w:r>
      <w:r>
        <w:lastRenderedPageBreak/>
        <w:t xml:space="preserve">of the mean for both populations assuming the variance within each population is equal. Then, </w:t>
      </w:r>
      <m:oMath>
        <m:r>
          <w:rPr>
            <w:rFonts w:ascii="Cambria Math" w:hAnsi="Cambria Math"/>
          </w:rPr>
          <m:t>t</m:t>
        </m:r>
      </m:oMath>
      <w:r>
        <w:t xml:space="preserve"> is the </w:t>
      </w:r>
      <m:oMath>
        <m:r>
          <w:rPr>
            <w:rFonts w:ascii="Cambria Math" w:hAnsi="Cambria Math"/>
          </w:rPr>
          <m:t>t</m:t>
        </m:r>
      </m:oMath>
      <w:r>
        <w:t xml:space="preserve">-statistic from the </w:t>
      </w:r>
      <m:oMath>
        <m:r>
          <w:rPr>
            <w:rFonts w:ascii="Cambria Math" w:hAnsi="Cambria Math"/>
          </w:rPr>
          <m:t>t</m:t>
        </m:r>
      </m:oMath>
      <w:r>
        <w:t xml:space="preserve"> distribution.</w:t>
      </w:r>
    </w:p>
    <w:p w:rsidR="00AB7378" w:rsidRDefault="00C3630D">
      <w:pPr>
        <w:pStyle w:val="BodyText"/>
      </w:pPr>
      <w:r>
        <w:rPr>
          <w:b/>
        </w:rPr>
        <w:t>Power:</w:t>
      </w:r>
      <w:r>
        <w:t xml:space="preserve"> The power of a study is defined as the probability of correctly rejecting the null hypothesis. </w:t>
      </w:r>
      <w:commentRangeStart w:id="142"/>
      <w:r>
        <w:t xml:space="preserve">Since this scenario assumes the populations have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oMath>
      <w:r>
        <w:t xml:space="preserve"> respectively. Then, the power can be expressed as the probability that the </w:t>
      </w:r>
      <m:oMath>
        <m:r>
          <w:rPr>
            <w:rFonts w:ascii="Cambria Math" w:hAnsi="Cambria Math"/>
          </w:rPr>
          <m:t>t</m:t>
        </m:r>
      </m:oMath>
      <w:r>
        <w:t xml:space="preserve">-statistic, above, is more extreme than the </w:t>
      </w:r>
      <m:oMath>
        <m:r>
          <w:rPr>
            <w:rFonts w:ascii="Cambria Math" w:hAnsi="Cambria Math"/>
          </w:rPr>
          <m:t>t</m:t>
        </m:r>
      </m:oMath>
      <w:r>
        <w:t>-distribution critical value for a given significance level and degrees of freedom as shown below.</w:t>
      </w:r>
      <w:commentRangeEnd w:id="142"/>
      <w:r w:rsidR="008B0C99">
        <w:rPr>
          <w:rStyle w:val="CommentReference"/>
        </w:rPr>
        <w:commentReference w:id="142"/>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w:commentRangeStart w:id="143"/>
                <m:r>
                  <w:rPr>
                    <w:rFonts w:ascii="Cambria Math" w:hAnsi="Cambria Math"/>
                  </w:rPr>
                  <m:t>=</m:t>
                </m:r>
                <w:commentRangeEnd w:id="143"/>
                <m:r>
                  <m:rPr>
                    <m:sty m:val="p"/>
                  </m:rPr>
                  <w:rPr>
                    <w:rStyle w:val="CommentReference"/>
                  </w:rPr>
                  <w:commentReference w:id="143"/>
                </m:r>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r>
                  <w:rPr>
                    <w:rFonts w:ascii="Cambria Math" w:hAnsi="Cambria Math"/>
                  </w:rPr>
                  <m:t>+P</m:t>
                </m:r>
                <m:d>
                  <m:dPr>
                    <m:ctrlPr>
                      <w:rPr>
                        <w:rFonts w:ascii="Cambria Math" w:hAnsi="Cambria Math"/>
                      </w:rPr>
                    </m:ctrlPr>
                  </m:dPr>
                  <m:e>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w:commentRangeStart w:id="144"/>
                <m:r>
                  <w:rPr>
                    <w:rFonts w:ascii="Cambria Math" w:hAnsi="Cambria Math"/>
                  </w:rPr>
                  <m:t>=</m:t>
                </m:r>
                <w:commentRangeEnd w:id="144"/>
                <m:r>
                  <m:rPr>
                    <m:sty m:val="p"/>
                  </m:rPr>
                  <w:rPr>
                    <w:rStyle w:val="CommentReference"/>
                  </w:rPr>
                  <w:commentReference w:id="144"/>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w:commentRangeStart w:id="145"/>
                <m:r>
                  <w:rPr>
                    <w:rFonts w:ascii="Cambria Math" w:hAnsi="Cambria Math"/>
                  </w:rPr>
                  <m:t>=</m:t>
                </m:r>
                <w:commentRangeEnd w:id="145"/>
                <m:r>
                  <m:rPr>
                    <m:sty m:val="p"/>
                  </m:rPr>
                  <w:rPr>
                    <w:rStyle w:val="CommentReference"/>
                  </w:rPr>
                  <w:commentReference w:id="145"/>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+P</m:t>
                </m:r>
                <m:d>
                  <m:dPr>
                    <m:ctrlPr>
                      <w:rPr>
                        <w:rFonts w:ascii="Cambria Math" w:hAnsi="Cambria Math"/>
                      </w:rPr>
                    </m:ctrlPr>
                  </m:dPr>
                  <m:e>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r>
              <m:e/>
              <m:e>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e>
            </m:mr>
          </m:m>
        </m:oMath>
      </m:oMathPara>
    </w:p>
    <w:p w:rsidR="00AB7378" w:rsidRDefault="00C3630D">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1</m:t>
            </m:r>
          </m:sub>
        </m:sSub>
      </m:oMath>
      <w:r>
        <w:t xml:space="preserve"> is the mean of the sample from population one,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oMath>
      <w:r>
        <w:t xml:space="preserve"> is the mean of the sample from population two,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is the true mean of population one, </w:t>
      </w:r>
      <m:oMath>
        <m:r>
          <w:rPr>
            <w:rFonts w:ascii="Cambria Math" w:hAnsi="Cambria Math"/>
          </w:rPr>
          <m:t>s</m:t>
        </m:r>
      </m:oMath>
      <w:r>
        <w:t xml:space="preserve"> is the combined population standard deviation,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from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from population two, </w:t>
      </w:r>
      <m:oMath>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oMath>
      <w:r>
        <w:t xml:space="preserve"> denotes the </w:t>
      </w:r>
      <m:oMath>
        <m:r>
          <w:rPr>
            <w:rFonts w:ascii="Cambria Math" w:hAnsi="Cambria Math"/>
          </w:rPr>
          <m:t>t</m:t>
        </m:r>
      </m:oMath>
      <w:r>
        <w:t xml:space="preserve">-distribution quantile function with a </w:t>
      </w:r>
      <m:oMath>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oMath>
      <w:r>
        <w:t xml:space="preserve"> significance level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oMath>
      <w:r>
        <w:t xml:space="preserve"> degrees of freedom, and </w:t>
      </w:r>
      <m:oMath>
        <m:r>
          <w:rPr>
            <w:rFonts w:ascii="Cambria Math" w:hAnsi="Cambria Math"/>
          </w:rPr>
          <m:t>ϕ()</m:t>
        </m:r>
      </m:oMath>
      <w:r>
        <w:t xml:space="preserve"> denotes the central </w:t>
      </w:r>
      <m:oMath>
        <m:r>
          <w:rPr>
            <w:rFonts w:ascii="Cambria Math" w:hAnsi="Cambria Math"/>
          </w:rPr>
          <m:t>t</m:t>
        </m:r>
      </m:oMath>
      <w:r>
        <w:t xml:space="preserve"> distribution function.</w:t>
      </w:r>
    </w:p>
    <w:p w:rsidR="00AB7378" w:rsidRDefault="00C3630D">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w:t>
      </w:r>
      <w:r>
        <w:lastRenderedPageBreak/>
        <w:t xml:space="preserve">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w:t>
      </w:r>
      <w:ins w:id="146" w:author="Partridge, Matthew" w:date="2017-08-17T22:03:00Z">
        <w:r w:rsidR="001F62F7">
          <w:t xml:space="preserve"> and n1</w:t>
        </w:r>
      </w:ins>
      <w:r>
        <w:t>, satisfies the following equation.</w:t>
      </w:r>
    </w:p>
    <w:p w:rsidR="00AB7378" w:rsidRDefault="00C3630D">
      <w:pPr>
        <w:pStyle w:val="BodyText"/>
      </w:pPr>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1-α/2,</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sub>
              </m:sSub>
            </m:e>
          </m:d>
        </m:oMath>
      </m:oMathPara>
    </w:p>
    <w:p w:rsidR="00AB7378" w:rsidRDefault="00C3630D">
      <w:pPr>
        <w:pStyle w:val="Heading3"/>
      </w:pPr>
      <w:bookmarkStart w:id="147" w:name="functional-use-2"/>
      <w:bookmarkEnd w:id="147"/>
      <w:r>
        <w:t>3.3.2 Functional Use</w:t>
      </w:r>
    </w:p>
    <w:p w:rsidR="00AB7378" w:rsidRDefault="00C3630D">
      <w:pPr>
        <w:pStyle w:val="FirstParagraph"/>
      </w:pPr>
      <w:r>
        <w:t xml:space="preserve">The two sample means scenario uses the </w:t>
      </w:r>
      <w:r>
        <w:rPr>
          <w:rStyle w:val="VerbatimChar"/>
        </w:rPr>
        <w:t>pwr.t2n.test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pwr.t2n.test</w:t>
      </w:r>
      <w:r>
        <w:t xml:space="preserve"> function.</w:t>
      </w:r>
    </w:p>
    <w:p w:rsidR="00AB7378" w:rsidRDefault="00C3630D">
      <w:pPr>
        <w:pStyle w:val="Compact"/>
        <w:numPr>
          <w:ilvl w:val="0"/>
          <w:numId w:val="11"/>
        </w:numPr>
      </w:pPr>
      <w:r>
        <w:t>n1 - Number of observations in the first sample</w:t>
      </w:r>
    </w:p>
    <w:p w:rsidR="00AB7378" w:rsidRDefault="00C3630D">
      <w:pPr>
        <w:pStyle w:val="Compact"/>
        <w:numPr>
          <w:ilvl w:val="0"/>
          <w:numId w:val="11"/>
        </w:numPr>
      </w:pPr>
      <w:r>
        <w:t>n2 - Number of observations in the second sample</w:t>
      </w:r>
    </w:p>
    <w:p w:rsidR="00AB7378" w:rsidRDefault="00C3630D">
      <w:pPr>
        <w:pStyle w:val="Compact"/>
        <w:numPr>
          <w:ilvl w:val="0"/>
          <w:numId w:val="11"/>
        </w:numPr>
      </w:pPr>
      <w:r>
        <w:t xml:space="preserve">d - </w:t>
      </w:r>
      <w:commentRangeStart w:id="148"/>
      <w:r>
        <w:t xml:space="preserve">Effect size </w:t>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s</m:t>
                </m:r>
              </m:den>
            </m:f>
          </m:e>
        </m:d>
      </m:oMath>
      <w:r>
        <w:t xml:space="preserve"> I THINK</w:t>
      </w:r>
      <w:commentRangeEnd w:id="148"/>
      <w:r w:rsidR="001F62F7">
        <w:rPr>
          <w:rStyle w:val="CommentReference"/>
        </w:rPr>
        <w:commentReference w:id="148"/>
      </w:r>
    </w:p>
    <w:p w:rsidR="00AB7378" w:rsidRDefault="00C3630D">
      <w:pPr>
        <w:pStyle w:val="Compact"/>
        <w:numPr>
          <w:ilvl w:val="0"/>
          <w:numId w:val="11"/>
        </w:numPr>
      </w:pPr>
      <w:r>
        <w:t>sig.level - Significance level</w:t>
      </w:r>
    </w:p>
    <w:p w:rsidR="00AB7378" w:rsidRDefault="00C3630D">
      <w:pPr>
        <w:pStyle w:val="Compact"/>
        <w:numPr>
          <w:ilvl w:val="0"/>
          <w:numId w:val="11"/>
        </w:numPr>
      </w:pPr>
      <w:r>
        <w:t>power - Power of the test</w:t>
      </w:r>
    </w:p>
    <w:p w:rsidR="00AB7378" w:rsidRDefault="00C3630D">
      <w:pPr>
        <w:pStyle w:val="Compact"/>
        <w:numPr>
          <w:ilvl w:val="0"/>
          <w:numId w:val="11"/>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C3630D">
      <w:pPr>
        <w:pStyle w:val="FirstParagraph"/>
      </w:pPr>
      <w:r>
        <w:t xml:space="preserve">The effect size, size of sample one, size of sample two, power, and significance level can all be calculated by the function. In the case of this scenario, </w:t>
      </w:r>
      <w:del w:id="149" w:author="Partridge, Matthew" w:date="2017-08-17T22:07:00Z">
        <w:r w:rsidDel="001F62F7">
          <w:delText xml:space="preserve">either </w:delText>
        </w:r>
      </w:del>
      <w:ins w:id="150" w:author="Partridge, Matthew" w:date="2017-08-17T22:07:00Z">
        <w:r w:rsidR="001F62F7">
          <w:t>only</w:t>
        </w:r>
        <w:r w:rsidR="001F62F7">
          <w:t xml:space="preserve"> </w:t>
        </w:r>
      </w:ins>
      <w:r>
        <w:t>the size of</w:t>
      </w:r>
      <w:ins w:id="151" w:author="Partridge, Matthew" w:date="2017-08-17T22:07:00Z">
        <w:r w:rsidR="001F62F7">
          <w:t xml:space="preserve"> the</w:t>
        </w:r>
      </w:ins>
      <w:r>
        <w:t xml:space="preserve"> second sample or the power can be calculated with a two-sided (</w:t>
      </w:r>
      <m:oMath>
        <m:r>
          <w:rPr>
            <w:rFonts w:ascii="Cambria Math" w:hAnsi="Cambria Math"/>
          </w:rPr>
          <m:t>≠</m:t>
        </m:r>
      </m:oMath>
      <w:r>
        <w:t xml:space="preserve">) alternative hypothesis. When solving for the power, </w:t>
      </w:r>
      <w:r>
        <w:rPr>
          <w:rStyle w:val="VerbatimChar"/>
        </w:rPr>
        <w:t>pwr.t2n.test</w:t>
      </w:r>
      <w:r>
        <w:t xml:space="preserve"> uses the </w:t>
      </w:r>
      <w:proofErr w:type="spellStart"/>
      <w:r>
        <w:rPr>
          <w:rStyle w:val="VerbatimChar"/>
        </w:rPr>
        <w:t>pt</w:t>
      </w:r>
      <w:proofErr w:type="spellEnd"/>
      <w:del w:id="152" w:author="Partridge, Matthew" w:date="2017-08-17T22:07:00Z">
        <w:r w:rsidDel="001F62F7">
          <w:delText xml:space="preserve"> </w:delText>
        </w:r>
        <m:oMath>
          <m:r>
            <w:rPr>
              <w:rFonts w:ascii="Cambria Math" w:hAnsi="Cambria Math"/>
            </w:rPr>
            <m:t>t</m:t>
          </m:r>
        </m:oMath>
        <w:r w:rsidDel="001F62F7">
          <w:delText>-distribution</w:delText>
        </w:r>
      </w:del>
      <w:r>
        <w:t xml:space="preserve"> </w:t>
      </w:r>
      <w:proofErr w:type="gramStart"/>
      <w:r>
        <w:t>function</w:t>
      </w:r>
      <w:proofErr w:type="gramEnd"/>
      <w:ins w:id="153" w:author="Partridge, Matthew" w:date="2017-08-17T22:07:00Z">
        <w:r w:rsidR="001F62F7">
          <w:t xml:space="preserve"> of the </w:t>
        </w:r>
        <m:oMath>
          <m:r>
            <w:rPr>
              <w:rFonts w:ascii="Cambria Math" w:hAnsi="Cambria Math"/>
            </w:rPr>
            <m:t>t</m:t>
          </m:r>
        </m:oMath>
        <w:r w:rsidR="001F62F7">
          <w:t>-distribution</w:t>
        </w:r>
      </w:ins>
      <w:r>
        <w:t xml:space="preserve">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t>
      </w:r>
      <w:commentRangeStart w:id="154"/>
      <w:r>
        <w:t>which results in the difference between the calculated and specified powers being zero.</w:t>
      </w:r>
      <w:commentRangeEnd w:id="154"/>
      <w:r w:rsidR="001F62F7">
        <w:rPr>
          <w:rStyle w:val="CommentReference"/>
        </w:rPr>
        <w:commentReference w:id="154"/>
      </w:r>
    </w:p>
    <w:p w:rsidR="00AB7378" w:rsidRDefault="00C3630D">
      <w:pPr>
        <w:pStyle w:val="Heading3"/>
      </w:pPr>
      <w:bookmarkStart w:id="155" w:name="inputs-and-outputs-3"/>
      <w:bookmarkEnd w:id="155"/>
      <w:r>
        <w:t>3.3.3 Inputs and Outputs</w:t>
      </w:r>
    </w:p>
    <w:p w:rsidR="00AB7378" w:rsidRDefault="00C3630D">
      <w:pPr>
        <w:pStyle w:val="Compact"/>
        <w:numPr>
          <w:ilvl w:val="0"/>
          <w:numId w:val="12"/>
        </w:numPr>
      </w:pPr>
      <w:r>
        <w:t>Mean One - The mean of the first sample</w:t>
      </w:r>
    </w:p>
    <w:p w:rsidR="00AB7378" w:rsidRDefault="00C3630D">
      <w:pPr>
        <w:pStyle w:val="Compact"/>
        <w:numPr>
          <w:ilvl w:val="0"/>
          <w:numId w:val="12"/>
        </w:numPr>
      </w:pPr>
      <w:r>
        <w:t>Sample Size One - The size of the first sample</w:t>
      </w:r>
    </w:p>
    <w:p w:rsidR="00AB7378" w:rsidRDefault="00C3630D">
      <w:pPr>
        <w:pStyle w:val="Compact"/>
        <w:numPr>
          <w:ilvl w:val="0"/>
          <w:numId w:val="12"/>
        </w:numPr>
      </w:pPr>
      <w:r>
        <w:t>Mean Two - The mean of the second sample</w:t>
      </w:r>
    </w:p>
    <w:p w:rsidR="00AB7378" w:rsidRDefault="00C3630D">
      <w:pPr>
        <w:pStyle w:val="Compact"/>
        <w:numPr>
          <w:ilvl w:val="0"/>
          <w:numId w:val="12"/>
        </w:numPr>
      </w:pPr>
      <w:r>
        <w:t>Sample Size Two - The size of the second sample</w:t>
      </w:r>
    </w:p>
    <w:p w:rsidR="00AB7378" w:rsidRDefault="00C3630D">
      <w:pPr>
        <w:pStyle w:val="Compact"/>
        <w:numPr>
          <w:ilvl w:val="0"/>
          <w:numId w:val="12"/>
        </w:numPr>
      </w:pPr>
      <w:r>
        <w:t xml:space="preserve">Standard Deviation - The standard deviation of the measure </w:t>
      </w:r>
      <w:commentRangeStart w:id="156"/>
      <w:r>
        <w:t>for the target sample</w:t>
      </w:r>
      <w:commentRangeEnd w:id="156"/>
      <w:r w:rsidR="001F62F7">
        <w:rPr>
          <w:rStyle w:val="CommentReference"/>
        </w:rPr>
        <w:commentReference w:id="156"/>
      </w:r>
    </w:p>
    <w:p w:rsidR="00AB7378" w:rsidRDefault="00C3630D">
      <w:pPr>
        <w:pStyle w:val="Compact"/>
        <w:numPr>
          <w:ilvl w:val="0"/>
          <w:numId w:val="12"/>
        </w:numPr>
      </w:pPr>
      <w:r>
        <w:t>Significance Level - The probability of falsely rejecting a null hypothesis</w:t>
      </w:r>
    </w:p>
    <w:p w:rsidR="00AB7378" w:rsidRDefault="00C3630D">
      <w:pPr>
        <w:pStyle w:val="Compact"/>
        <w:numPr>
          <w:ilvl w:val="0"/>
          <w:numId w:val="12"/>
        </w:numPr>
      </w:pPr>
      <w:r>
        <w:t>Power - The probability of correctly rejecting a null hypothesis</w:t>
      </w:r>
    </w:p>
    <w:p w:rsidR="00AB7378" w:rsidRDefault="00C3630D">
      <w:pPr>
        <w:pStyle w:val="Heading3"/>
      </w:pPr>
      <w:bookmarkStart w:id="157" w:name="examples-2"/>
      <w:bookmarkEnd w:id="157"/>
      <w:r>
        <w:t>3.3.4 Examples</w:t>
      </w:r>
    </w:p>
    <w:p w:rsidR="00AB7378" w:rsidRDefault="00C3630D">
      <w:pPr>
        <w:pStyle w:val="FirstParagraph"/>
      </w:pPr>
      <w:r>
        <w:rPr>
          <w:b/>
        </w:rPr>
        <w:t>Calculating Sample Size</w:t>
      </w:r>
      <w:r>
        <w:t xml:space="preserve">: The </w:t>
      </w:r>
      <w:r>
        <w:rPr>
          <w:rStyle w:val="VerbatimChar"/>
        </w:rPr>
        <w:t>flchain</w:t>
      </w:r>
      <w:r>
        <w:t xml:space="preserve"> data set assayed a set of already-sampled citizens of Olmstead County</w:t>
      </w:r>
      <w:ins w:id="158" w:author="Partridge, Matthew" w:date="2017-08-17T22:11:00Z">
        <w:r w:rsidR="001F62F7">
          <w:t>,</w:t>
        </w:r>
      </w:ins>
      <w:r>
        <w:t xml:space="preserve"> Minnesota from a previous study to examine Kappa/Lambda (</w:t>
      </w:r>
      <m:oMath>
        <m:r>
          <w:rPr>
            <w:rFonts w:ascii="Cambria Math" w:hAnsi="Cambria Math"/>
          </w:rPr>
          <m:t>κ/λ</m:t>
        </m:r>
      </m:oMath>
      <w:r>
        <w:t xml:space="preserve">) rates. The data suggest that there may be a difference in </w:t>
      </w:r>
      <m:oMath>
        <m:r>
          <w:rPr>
            <w:rFonts w:ascii="Cambria Math" w:hAnsi="Cambria Math"/>
          </w:rPr>
          <m:t>κ/λ</m:t>
        </m:r>
      </m:oMath>
      <w:r>
        <w:t xml:space="preserve"> rates </w:t>
      </w:r>
      <w:del w:id="159" w:author="Partridge, Matthew" w:date="2017-08-17T22:11:00Z">
        <w:r w:rsidDel="001F62F7">
          <w:delText xml:space="preserve">for </w:delText>
        </w:r>
      </w:del>
      <w:r>
        <w:t xml:space="preserve">between sexes for </w:t>
      </w:r>
      <w:r>
        <w:lastRenderedPageBreak/>
        <w:t xml:space="preserve">participants that have MGUS. Suppose a new study is being designed to specifically compare </w:t>
      </w:r>
      <m:oMath>
        <m:r>
          <w:rPr>
            <w:rFonts w:ascii="Cambria Math" w:hAnsi="Cambria Math"/>
          </w:rPr>
          <m:t>κ/λ</m:t>
        </m:r>
      </m:oMath>
      <w:r>
        <w:t xml:space="preserve"> rates of female and male participants diagnosed with MGUS. The </w:t>
      </w:r>
      <m:oMath>
        <m:r>
          <w:rPr>
            <w:rFonts w:ascii="Cambria Math" w:hAnsi="Cambria Math"/>
          </w:rPr>
          <m:t>κ/λ</m:t>
        </m:r>
      </m:oMath>
      <w:r>
        <w:t xml:space="preserve"> rates from the </w:t>
      </w:r>
      <w:r>
        <w:rPr>
          <w:rStyle w:val="VerbatimChar"/>
        </w:rPr>
        <w:t>flchain</w:t>
      </w:r>
      <w:r>
        <w:t xml:space="preserve"> data can be used </w:t>
      </w:r>
      <w:del w:id="160" w:author="Partridge, Matthew" w:date="2017-08-17T22:16:00Z">
        <w:r w:rsidDel="004F4F77">
          <w:delText xml:space="preserve">as </w:delText>
        </w:r>
      </w:del>
      <w:ins w:id="161" w:author="Partridge, Matthew" w:date="2017-08-17T22:16:00Z">
        <w:r w:rsidR="004F4F77">
          <w:t>for</w:t>
        </w:r>
        <w:r w:rsidR="004F4F77">
          <w:t xml:space="preserve"> </w:t>
        </w:r>
      </w:ins>
      <w:r>
        <w:t>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rsidR="00AB7378" w:rsidRDefault="00C3630D">
      <w:pPr>
        <w:pStyle w:val="Compact"/>
        <w:numPr>
          <w:ilvl w:val="0"/>
          <w:numId w:val="13"/>
        </w:numPr>
      </w:pPr>
      <w:r>
        <w:t>Mean One: 2.01</w:t>
      </w:r>
    </w:p>
    <w:p w:rsidR="00AB7378" w:rsidRDefault="00C3630D">
      <w:pPr>
        <w:pStyle w:val="Compact"/>
        <w:numPr>
          <w:ilvl w:val="0"/>
          <w:numId w:val="13"/>
        </w:numPr>
      </w:pPr>
      <w:r>
        <w:t>Sample Size One: 500</w:t>
      </w:r>
    </w:p>
    <w:p w:rsidR="00AB7378" w:rsidRDefault="00C3630D">
      <w:pPr>
        <w:pStyle w:val="Compact"/>
        <w:numPr>
          <w:ilvl w:val="0"/>
          <w:numId w:val="13"/>
        </w:numPr>
      </w:pPr>
      <w:r>
        <w:t>Mean Two: 2.83</w:t>
      </w:r>
    </w:p>
    <w:p w:rsidR="00AB7378" w:rsidRDefault="00C3630D">
      <w:pPr>
        <w:pStyle w:val="Compact"/>
        <w:numPr>
          <w:ilvl w:val="0"/>
          <w:numId w:val="13"/>
        </w:numPr>
      </w:pPr>
      <w:r>
        <w:t>Standard Deviation: 4.37</w:t>
      </w:r>
    </w:p>
    <w:p w:rsidR="00AB7378" w:rsidRDefault="00C3630D">
      <w:pPr>
        <w:pStyle w:val="Compact"/>
        <w:numPr>
          <w:ilvl w:val="0"/>
          <w:numId w:val="13"/>
        </w:numPr>
      </w:pPr>
      <w:r>
        <w:t>Significance Level: 0.05</w:t>
      </w:r>
    </w:p>
    <w:p w:rsidR="00AB7378" w:rsidRDefault="00C3630D">
      <w:pPr>
        <w:pStyle w:val="Compact"/>
        <w:numPr>
          <w:ilvl w:val="0"/>
          <w:numId w:val="13"/>
        </w:numPr>
      </w:pPr>
      <w:r>
        <w:t>Power: 0.8</w:t>
      </w:r>
    </w:p>
    <w:p w:rsidR="00AB7378" w:rsidRDefault="00C3630D">
      <w:pPr>
        <w:pStyle w:val="FirstParagraph"/>
      </w:pPr>
      <w:r>
        <w:t>Based on the values entered, a sample size of 404 male participants would be required.</w:t>
      </w:r>
    </w:p>
    <w:p w:rsidR="00AB7378" w:rsidRDefault="00C3630D">
      <w:pPr>
        <w:pStyle w:val="BodyText"/>
      </w:pPr>
      <w:r>
        <w:t>Suppose that instead of knowing that there will be 500 female participants and wanting to calculate the number of male participants required</w:t>
      </w:r>
      <w:proofErr w:type="gramStart"/>
      <w:r>
        <w:t>,</w:t>
      </w:r>
      <w:proofErr w:type="gramEnd"/>
      <w:r>
        <w:t xml:space="preserve"> the study will be </w:t>
      </w:r>
      <w:del w:id="162" w:author="Partridge, Matthew" w:date="2017-08-17T22:17:00Z">
        <w:r w:rsidDel="004F4F77">
          <w:delText>desinged</w:delText>
        </w:r>
      </w:del>
      <w:ins w:id="163" w:author="Partridge, Matthew" w:date="2017-08-17T22:17:00Z">
        <w:r w:rsidR="004F4F77">
          <w:t>designed</w:t>
        </w:r>
      </w:ins>
      <w:r>
        <w:t xml:space="preserve"> to have a</w:t>
      </w:r>
      <w:del w:id="164" w:author="Partridge, Matthew" w:date="2017-08-17T22:16:00Z">
        <w:r w:rsidDel="004F4F77">
          <w:delText>n</w:delText>
        </w:r>
      </w:del>
      <w:r>
        <w:t xml:space="preserve"> 1:1 sampling ratio of females to males. Using the arrow buttons or </w:t>
      </w:r>
      <w:del w:id="165" w:author="Partridge, Matthew" w:date="2017-08-17T22:17:00Z">
        <w:r w:rsidDel="004F4F77">
          <w:delText xml:space="preserve">udjusting </w:delText>
        </w:r>
      </w:del>
      <w:ins w:id="166" w:author="Partridge, Matthew" w:date="2017-08-17T22:17:00Z">
        <w:r w:rsidR="004F4F77">
          <w:t>a</w:t>
        </w:r>
        <w:r w:rsidR="004F4F77">
          <w:t xml:space="preserve">djusting </w:t>
        </w:r>
      </w:ins>
      <w:r>
        <w:t>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rsidR="00AB7378" w:rsidRDefault="00C3630D">
      <w:pPr>
        <w:pStyle w:val="Compact"/>
        <w:numPr>
          <w:ilvl w:val="0"/>
          <w:numId w:val="14"/>
        </w:numPr>
      </w:pPr>
      <w:r>
        <w:t>Mean One: 2.01</w:t>
      </w:r>
    </w:p>
    <w:p w:rsidR="00AB7378" w:rsidRDefault="00C3630D">
      <w:pPr>
        <w:pStyle w:val="Compact"/>
        <w:numPr>
          <w:ilvl w:val="0"/>
          <w:numId w:val="14"/>
        </w:numPr>
      </w:pPr>
      <w:r>
        <w:t>Sample Size One: Adjust from 500 to 447</w:t>
      </w:r>
    </w:p>
    <w:p w:rsidR="00AB7378" w:rsidRDefault="00C3630D">
      <w:pPr>
        <w:pStyle w:val="Compact"/>
        <w:numPr>
          <w:ilvl w:val="0"/>
          <w:numId w:val="14"/>
        </w:numPr>
      </w:pPr>
      <w:r>
        <w:t>Mean Two: 2.83</w:t>
      </w:r>
    </w:p>
    <w:p w:rsidR="00AB7378" w:rsidRDefault="00C3630D">
      <w:pPr>
        <w:pStyle w:val="Compact"/>
        <w:numPr>
          <w:ilvl w:val="0"/>
          <w:numId w:val="14"/>
        </w:numPr>
      </w:pPr>
      <w:r>
        <w:t>Standard Deviation: 4.37</w:t>
      </w:r>
    </w:p>
    <w:p w:rsidR="00AB7378" w:rsidRDefault="00C3630D">
      <w:pPr>
        <w:pStyle w:val="Compact"/>
        <w:numPr>
          <w:ilvl w:val="0"/>
          <w:numId w:val="14"/>
        </w:numPr>
      </w:pPr>
      <w:r>
        <w:t>Significance Level: 0.05</w:t>
      </w:r>
    </w:p>
    <w:p w:rsidR="00AB7378" w:rsidRDefault="00C3630D">
      <w:pPr>
        <w:pStyle w:val="Compact"/>
        <w:numPr>
          <w:ilvl w:val="0"/>
          <w:numId w:val="14"/>
        </w:numPr>
      </w:pPr>
      <w:r>
        <w:t>Power: 0.8</w:t>
      </w:r>
    </w:p>
    <w:p w:rsidR="00AB7378" w:rsidRDefault="00C3630D">
      <w:pPr>
        <w:pStyle w:val="FirstParagraph"/>
      </w:pPr>
      <w:r>
        <w:t>As the Sample Size One input decreases, the Sample Size Two output will increase. At the point the Sample Size One input is at 447 participants, the Sample Size Two output will also be at 447 participants.</w:t>
      </w:r>
    </w:p>
    <w:p w:rsidR="00AB7378" w:rsidRDefault="00C3630D">
      <w:pPr>
        <w:pStyle w:val="Heading2"/>
      </w:pPr>
      <w:bookmarkStart w:id="167" w:name="two-sample-proportions"/>
      <w:bookmarkStart w:id="168" w:name="_Toc490762098"/>
      <w:bookmarkEnd w:id="167"/>
      <w:r>
        <w:t>3.4 Two Sample Proportions</w:t>
      </w:r>
      <w:bookmarkEnd w:id="168"/>
    </w:p>
    <w:p w:rsidR="00AB7378" w:rsidRDefault="00C3630D">
      <w:pPr>
        <w:pStyle w:val="Heading3"/>
      </w:pPr>
      <w:bookmarkStart w:id="169" w:name="statistical-explanation-3"/>
      <w:bookmarkEnd w:id="169"/>
      <w:r>
        <w:t>3.4.1 Statistical Explanation</w:t>
      </w:r>
    </w:p>
    <w:p w:rsidR="00AB7378" w:rsidRDefault="00C3630D">
      <w:pPr>
        <w:pStyle w:val="FirstParagraph"/>
      </w:pPr>
      <w:r>
        <w:t xml:space="preserve">The two sample proportions scenario looks to compare two population proportions,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in a two-sided comparison.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respectively, 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affected from population one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affected from population two. In order to compare the two proportions, the </w:t>
      </w:r>
      <m:oMath>
        <m:r>
          <w:rPr>
            <w:rFonts w:ascii="Cambria Math" w:hAnsi="Cambria Math"/>
          </w:rPr>
          <m:t>Z</m:t>
        </m:r>
      </m:oMath>
      <w:r>
        <w:t>-Test can be used as follows.</w:t>
      </w:r>
    </w:p>
    <w:p w:rsidR="00AB7378" w:rsidRDefault="00C3630D">
      <w:pPr>
        <w:pStyle w:val="BodyText"/>
      </w:pPr>
      <m:oMathPara>
        <m:oMathParaPr>
          <m:jc m:val="center"/>
        </m:oMathParaPr>
        <m:oMath>
          <m:r>
            <w:rPr>
              <w:rFonts w:ascii="Cambria Math" w:hAnsi="Cambria Math"/>
            </w:rPr>
            <w:lastRenderedPageBreak/>
            <m:t>Z=</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rsidR="00AB7378" w:rsidRDefault="00C3630D">
      <w:pPr>
        <w:pStyle w:val="FirstParagraph"/>
      </w:pPr>
      <w:r>
        <w:t xml:space="preserve">Since it is typically the case that the populations being compared cannot be assessed on a whole, a sample of each of the populations can be taken.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population affected from the sample of population two,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first sample,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second sample, and </w:t>
      </w:r>
      <m:oMath>
        <m:r>
          <w:rPr>
            <w:rFonts w:ascii="Cambria Math" w:hAnsi="Cambria Math"/>
          </w:rPr>
          <m:t>Z</m:t>
        </m:r>
      </m:oMath>
      <w:r>
        <w:t xml:space="preserve"> is the </w:t>
      </w:r>
      <m:oMath>
        <m:r>
          <w:rPr>
            <w:rFonts w:ascii="Cambria Math" w:hAnsi="Cambria Math"/>
          </w:rPr>
          <m:t>Z</m:t>
        </m:r>
      </m:oMath>
      <w:r>
        <w:t>-score from the standard normal distribution.</w:t>
      </w:r>
    </w:p>
    <w:p w:rsidR="00AB7378" w:rsidRDefault="00C3630D">
      <w:pPr>
        <w:pStyle w:val="BodyText"/>
      </w:pPr>
      <w:r>
        <w:rPr>
          <w:b/>
        </w:rPr>
        <w:t>Power:</w:t>
      </w:r>
      <w:r>
        <w:t xml:space="preserve"> The power of a study is defined as the probability of correctly rejecting the null hypothesis</w:t>
      </w:r>
      <w:commentRangeStart w:id="170"/>
      <w:r>
        <w:t xml:space="preserve">. Since this scenario assumes the populations have been sampled, the null and alternative hypotheses are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respectively. Then, the power can be expressed as the probability that the </w:t>
      </w:r>
      <m:oMath>
        <m:r>
          <w:rPr>
            <w:rFonts w:ascii="Cambria Math" w:hAnsi="Cambria Math"/>
          </w:rPr>
          <m:t>Z</m:t>
        </m:r>
      </m:oMath>
      <w:r>
        <w:t>-score, above, is more extreme than the standard normal critical value for a given significance level as shown below.</w:t>
      </w:r>
      <w:commentRangeEnd w:id="170"/>
      <w:r w:rsidR="004F4F77">
        <w:rPr>
          <w:rStyle w:val="CommentReference"/>
        </w:rPr>
        <w:commentReference w:id="170"/>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Power</m:t>
                </m:r>
              </m:e>
              <m:e>
                <m:r>
                  <w:rPr>
                    <w:rFonts w:ascii="Cambria Math" w:hAnsi="Cambria Math"/>
                  </w:rPr>
                  <m:t>=P</m:t>
                </m:r>
                <m:d>
                  <m:dPr>
                    <m:ctrlPr>
                      <w:rPr>
                        <w:rFonts w:ascii="Cambria Math" w:hAnsi="Cambria Math"/>
                      </w:rPr>
                    </m:ctrlPr>
                  </m:dPr>
                  <m:e>
                    <m:r>
                      <m:rPr>
                        <m:sty m:val="p"/>
                      </m:rPr>
                      <w:rPr>
                        <w:rFonts w:ascii="Cambria Math" w:hAnsi="Cambria Math"/>
                      </w:rPr>
                      <m:t xml:space="preserve">Rejecting </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e>
                </m:d>
              </m:e>
            </m:mr>
            <m:mr>
              <m:e/>
              <m:e>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w:commentRangeStart w:id="171"/>
                <m:r>
                  <w:rPr>
                    <w:rFonts w:ascii="Cambria Math" w:hAnsi="Cambria Math"/>
                  </w:rPr>
                  <m:t>=</m:t>
                </m:r>
                <w:commentRangeEnd w:id="171"/>
                <m:r>
                  <m:rPr>
                    <m:sty m:val="p"/>
                  </m:rPr>
                  <w:rPr>
                    <w:rStyle w:val="CommentReference"/>
                  </w:rPr>
                  <w:commentReference w:id="171"/>
                </m:r>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  +P</m:t>
                </m:r>
                <m:d>
                  <m:dPr>
                    <m:ctrlPr>
                      <w:rPr>
                        <w:rFonts w:ascii="Cambria Math" w:hAnsi="Cambria Math"/>
                      </w:rPr>
                    </m:ctrlPr>
                  </m:dP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e>
                </m:d>
              </m:e>
            </m:mr>
            <m:mr>
              <m:e/>
              <m:e>
                <m:r>
                  <w:rPr>
                    <w:rFonts w:ascii="Cambria Math" w:hAnsi="Cambria Math"/>
                  </w:rPr>
                  <m:t>=P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m:r>
                  <w:rPr>
                    <w:rFonts w:ascii="Cambria Math" w:hAnsi="Cambria Math"/>
                  </w:rPr>
                  <m:t>  +P</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r>
              <m:e/>
              <m:e>
                <w:commentRangeStart w:id="172"/>
                <m:r>
                  <w:rPr>
                    <w:rFonts w:ascii="Cambria Math" w:hAnsi="Cambria Math"/>
                  </w:rPr>
                  <m:t>=ϕ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w:commentRangeEnd w:id="172"/>
                <m:r>
                  <m:rPr>
                    <m:sty m:val="p"/>
                  </m:rPr>
                  <w:rPr>
                    <w:rStyle w:val="CommentReference"/>
                  </w:rPr>
                  <w:commentReference w:id="172"/>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e>
            </m:mr>
          </m:m>
        </m:oMath>
      </m:oMathPara>
    </w:p>
    <w:p w:rsidR="00AB7378" w:rsidRDefault="00C3630D">
      <w:pPr>
        <w:pStyle w:val="FirstParagraph"/>
      </w:pPr>
      <w:r>
        <w:lastRenderedPageBreak/>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oMath>
      <w:r>
        <w:t xml:space="preserve"> is the proportion affected from the sample of population one,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oMath>
      <w:r>
        <w:t xml:space="preserve"> is the proportion affected from the sample of population two,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true proportion affected from population one,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the size of the sample of population one,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the size of the sample of population two, </w:t>
      </w:r>
      <m:oMath>
        <m:r>
          <w:rPr>
            <w:rFonts w:ascii="Cambria Math" w:hAnsi="Cambria Math"/>
          </w:rPr>
          <m:t>α</m:t>
        </m:r>
      </m:oMath>
      <w:r>
        <w:t xml:space="preserve"> is the significance level, </w:t>
      </w:r>
      <m:oMath>
        <m:r>
          <w:rPr>
            <w:rFonts w:ascii="Cambria Math" w:hAnsi="Cambria Math"/>
          </w:rPr>
          <m:t>z</m:t>
        </m:r>
      </m:oMath>
      <w:r>
        <w:t xml:space="preserve"> denotes the Standard Normal quantile function, and </w:t>
      </w:r>
      <m:oMath>
        <m:r>
          <w:rPr>
            <w:rFonts w:ascii="Cambria Math" w:hAnsi="Cambria Math"/>
          </w:rPr>
          <m:t>ϕ()</m:t>
        </m:r>
      </m:oMath>
      <w:r>
        <w:t xml:space="preserve"> denotes the Standard Normal distribution function.</w:t>
      </w:r>
    </w:p>
    <w:p w:rsidR="00AB7378" w:rsidRDefault="00C3630D">
      <w:pPr>
        <w:pStyle w:val="BodyText"/>
      </w:pPr>
      <w:r>
        <w:rPr>
          <w:b/>
        </w:rPr>
        <w:t>Sample Size:</w:t>
      </w:r>
      <w:r>
        <w:t xml:space="preserve"> Since it is the case that multiple combinations of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can equate to the same combined sample size, one of the sample sizes must be specified in order to solve for the other. In this case, it will be assumed that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is specified and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is being calculated. The size of the sample from population two can be defined as the integer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which, for a given power (</w:t>
      </w:r>
      <m:oMath>
        <m:r>
          <w:rPr>
            <w:rFonts w:ascii="Cambria Math" w:hAnsi="Cambria Math"/>
          </w:rPr>
          <m:t>1-β</m:t>
        </m:r>
      </m:oMath>
      <w:r>
        <w:t>)</w:t>
      </w:r>
      <w:ins w:id="173" w:author="Partridge, Matthew" w:date="2017-08-17T22:21:00Z">
        <w:r w:rsidR="004F4F77">
          <w:t xml:space="preserve"> and n1</w:t>
        </w:r>
      </w:ins>
      <w:r>
        <w:t>, satisfies the following equation.</w:t>
      </w:r>
    </w:p>
    <w:p w:rsidR="00AB7378" w:rsidRDefault="00C3630D">
      <w:pPr>
        <w:pStyle w:val="BodyText"/>
      </w:pPr>
      <w:commentRangeStart w:id="174"/>
      <m:oMathPara>
        <m:oMathParaPr>
          <m:jc m:val="center"/>
        </m:oMathParaPr>
        <m:oMath>
          <m:r>
            <w:rPr>
              <w:rFonts w:ascii="Cambria Math" w:hAnsi="Cambria Math"/>
            </w:rPr>
            <m:t>1-β=ϕ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m:r>
            <w:rPr>
              <w:rFonts w:ascii="Cambria Math" w:hAnsi="Cambria Math"/>
            </w:rPr>
            <m:t>+1-ϕ</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(1-</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f>
                    <m:fPr>
                      <m:ctrlPr>
                        <w:rPr>
                          <w:rFonts w:ascii="Cambria Math" w:hAnsi="Cambria Math"/>
                        </w:rPr>
                      </m:ctrlPr>
                    </m:fPr>
                    <m:num>
                      <m:r>
                        <w:rPr>
                          <w:rFonts w:ascii="Cambria Math" w:hAnsi="Cambria Math"/>
                        </w:rPr>
                        <m:t>α</m:t>
                      </m:r>
                    </m:num>
                    <m:den>
                      <m:r>
                        <w:rPr>
                          <w:rFonts w:ascii="Cambria Math" w:hAnsi="Cambria Math"/>
                        </w:rPr>
                        <m:t>2</m:t>
                      </m:r>
                    </m:den>
                  </m:f>
                </m:sub>
              </m:sSub>
            </m:e>
          </m:d>
          <w:commentRangeEnd w:id="174"/>
          <m:r>
            <m:rPr>
              <m:sty m:val="p"/>
            </m:rPr>
            <w:rPr>
              <w:rStyle w:val="CommentReference"/>
            </w:rPr>
            <w:commentReference w:id="174"/>
          </m:r>
        </m:oMath>
      </m:oMathPara>
    </w:p>
    <w:p w:rsidR="00AB7378" w:rsidRDefault="00C3630D">
      <w:pPr>
        <w:pStyle w:val="Heading3"/>
      </w:pPr>
      <w:bookmarkStart w:id="175" w:name="functional-use-3"/>
      <w:bookmarkEnd w:id="175"/>
      <w:r>
        <w:t>3.4.2 Functional Use</w:t>
      </w:r>
    </w:p>
    <w:p w:rsidR="00AB7378" w:rsidRDefault="00C3630D">
      <w:pPr>
        <w:pStyle w:val="FirstParagraph"/>
      </w:pPr>
      <w:r>
        <w:t xml:space="preserve">The two sample proportions scenario uses the </w:t>
      </w:r>
      <w:r>
        <w:rPr>
          <w:rStyle w:val="VerbatimChar"/>
        </w:rPr>
        <w:t>pwr.2p2n.test</w:t>
      </w:r>
      <w:r>
        <w:t xml:space="preserve"> function within the </w:t>
      </w:r>
      <w:r>
        <w:rPr>
          <w:rStyle w:val="VerbatimChar"/>
        </w:rPr>
        <w:t>pwr</w:t>
      </w:r>
      <w:r>
        <w:t xml:space="preserve"> package to perform the power and sample size calculations. The function takes a set of variables as inputs, one of which being null, and calculates the null variable. The variables below are the inputs for the </w:t>
      </w:r>
      <w:r>
        <w:rPr>
          <w:rStyle w:val="VerbatimChar"/>
        </w:rPr>
        <w:t>pwr.2p2n.test</w:t>
      </w:r>
      <w:r>
        <w:t xml:space="preserve"> function.</w:t>
      </w:r>
    </w:p>
    <w:p w:rsidR="00AB7378" w:rsidRDefault="00C3630D">
      <w:pPr>
        <w:pStyle w:val="Compact"/>
        <w:numPr>
          <w:ilvl w:val="0"/>
          <w:numId w:val="15"/>
        </w:numPr>
      </w:pPr>
      <w:r>
        <w:t xml:space="preserve">h - Effect size </w:t>
      </w:r>
      <m:oMath>
        <m:d>
          <m:dPr>
            <m:ctrlPr>
              <w:rPr>
                <w:rFonts w:ascii="Cambria Math" w:hAnsi="Cambria Math"/>
              </w:rPr>
            </m:ctrlPr>
          </m:dPr>
          <m:e>
            <m:r>
              <m:rPr>
                <m:sty m:val="p"/>
              </m:rPr>
              <w:rPr>
                <w:rStyle w:val="CommentReference"/>
              </w:rPr>
              <w:commentReference w:id="176"/>
            </m:r>
          </m:e>
        </m:d>
      </m:oMath>
    </w:p>
    <w:p w:rsidR="00AB7378" w:rsidRDefault="00C3630D">
      <w:pPr>
        <w:pStyle w:val="Compact"/>
        <w:numPr>
          <w:ilvl w:val="0"/>
          <w:numId w:val="15"/>
        </w:numPr>
      </w:pPr>
      <w:r>
        <w:t>n1 - Number of observations in the first sample</w:t>
      </w:r>
    </w:p>
    <w:p w:rsidR="00AB7378" w:rsidRDefault="00C3630D">
      <w:pPr>
        <w:pStyle w:val="Compact"/>
        <w:numPr>
          <w:ilvl w:val="0"/>
          <w:numId w:val="15"/>
        </w:numPr>
      </w:pPr>
      <w:r>
        <w:t>n2 - Number of observations in the second sample</w:t>
      </w:r>
    </w:p>
    <w:p w:rsidR="00AB7378" w:rsidRDefault="00C3630D">
      <w:pPr>
        <w:pStyle w:val="Compact"/>
        <w:numPr>
          <w:ilvl w:val="0"/>
          <w:numId w:val="15"/>
        </w:numPr>
      </w:pPr>
      <w:r>
        <w:t>sig.level - Significance level</w:t>
      </w:r>
    </w:p>
    <w:p w:rsidR="00AB7378" w:rsidRDefault="00C3630D">
      <w:pPr>
        <w:pStyle w:val="Compact"/>
        <w:numPr>
          <w:ilvl w:val="0"/>
          <w:numId w:val="15"/>
        </w:numPr>
      </w:pPr>
      <w:r>
        <w:t>power - Power of the test</w:t>
      </w:r>
    </w:p>
    <w:p w:rsidR="00AB7378" w:rsidRDefault="00C3630D">
      <w:pPr>
        <w:pStyle w:val="Compact"/>
        <w:numPr>
          <w:ilvl w:val="0"/>
          <w:numId w:val="15"/>
        </w:numPr>
      </w:pPr>
      <w:r>
        <w:t>alternative - Alternative hypothesis (</w:t>
      </w:r>
      <m:oMath>
        <m:r>
          <w:rPr>
            <w:rFonts w:ascii="Cambria Math" w:hAnsi="Cambria Math"/>
          </w:rPr>
          <m:t>≠</m:t>
        </m:r>
      </m:oMath>
      <w:r>
        <w:t xml:space="preserve">, </w:t>
      </w:r>
      <m:oMath>
        <m:r>
          <w:rPr>
            <w:rFonts w:ascii="Cambria Math" w:hAnsi="Cambria Math"/>
          </w:rPr>
          <m:t>&gt;</m:t>
        </m:r>
      </m:oMath>
      <w:r>
        <w:t xml:space="preserve">, </w:t>
      </w:r>
      <m:oMath>
        <m:r>
          <w:rPr>
            <w:rFonts w:ascii="Cambria Math" w:hAnsi="Cambria Math"/>
          </w:rPr>
          <m:t>&lt;</m:t>
        </m:r>
      </m:oMath>
      <w:r>
        <w:t>)</w:t>
      </w:r>
    </w:p>
    <w:p w:rsidR="00AB7378" w:rsidRDefault="00C3630D">
      <w:pPr>
        <w:pStyle w:val="FirstParagraph"/>
      </w:pPr>
      <w:r>
        <w:t xml:space="preserve">The effect size, size of sample one, size of sample two, power, and significance level can all be calculated by the function. In the case of this scenario, </w:t>
      </w:r>
      <w:del w:id="177" w:author="Partridge, Matthew" w:date="2017-08-17T22:32:00Z">
        <w:r w:rsidDel="005109A7">
          <w:delText xml:space="preserve">either </w:delText>
        </w:r>
      </w:del>
      <w:ins w:id="178" w:author="Partridge, Matthew" w:date="2017-08-17T22:32:00Z">
        <w:r w:rsidR="005109A7">
          <w:t>only</w:t>
        </w:r>
        <w:r w:rsidR="005109A7">
          <w:t xml:space="preserve"> </w:t>
        </w:r>
      </w:ins>
      <w:r>
        <w:t>the size of second sample or the power can be calculated with a two-sided (</w:t>
      </w:r>
      <m:oMath>
        <m:r>
          <w:rPr>
            <w:rFonts w:ascii="Cambria Math" w:hAnsi="Cambria Math"/>
          </w:rPr>
          <m:t>≠</m:t>
        </m:r>
      </m:oMath>
      <w:r>
        <w:t xml:space="preserve">) alternative hypothesis. When solving for the power, </w:t>
      </w:r>
      <w:r>
        <w:rPr>
          <w:rStyle w:val="VerbatimChar"/>
        </w:rPr>
        <w:t>pwr.2p2n.test</w:t>
      </w:r>
      <w:r>
        <w:t xml:space="preserve"> uses the </w:t>
      </w:r>
      <w:proofErr w:type="spellStart"/>
      <w:r>
        <w:rPr>
          <w:rStyle w:val="VerbatimChar"/>
        </w:rPr>
        <w:t>pnorm</w:t>
      </w:r>
      <w:proofErr w:type="spellEnd"/>
      <w:r>
        <w:t xml:space="preserve"> </w:t>
      </w:r>
      <w:del w:id="179" w:author="Partridge, Matthew" w:date="2017-08-17T22:32:00Z">
        <w:r w:rsidDel="005109A7">
          <w:delText xml:space="preserve">normal distribution distribution </w:delText>
        </w:r>
      </w:del>
      <w:r>
        <w:t>function</w:t>
      </w:r>
      <w:ins w:id="180" w:author="Partridge, Matthew" w:date="2017-08-17T22:32:00Z">
        <w:r w:rsidR="005109A7">
          <w:t xml:space="preserve"> of the normal distribution</w:t>
        </w:r>
      </w:ins>
      <w:r>
        <w:t xml:space="preserve"> to calculate the power of the given variables. When solving for the size of the second sample, it uses the </w:t>
      </w:r>
      <w:r>
        <w:rPr>
          <w:rStyle w:val="VerbatimChar"/>
        </w:rPr>
        <w:t>uniroot</w:t>
      </w:r>
      <w:r>
        <w:t xml:space="preserve"> function to perform a binary search for the value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t>
      </w:r>
      <w:commentRangeStart w:id="181"/>
      <w:r>
        <w:t>which results in the difference between the calculated and specified powers being zero</w:t>
      </w:r>
      <w:commentRangeEnd w:id="181"/>
      <w:r w:rsidR="005109A7">
        <w:rPr>
          <w:rStyle w:val="CommentReference"/>
        </w:rPr>
        <w:commentReference w:id="181"/>
      </w:r>
      <w:r>
        <w:t>.</w:t>
      </w:r>
    </w:p>
    <w:p w:rsidR="00AB7378" w:rsidRDefault="00C3630D">
      <w:pPr>
        <w:pStyle w:val="Heading3"/>
      </w:pPr>
      <w:bookmarkStart w:id="182" w:name="inputs-and-outputs-4"/>
      <w:bookmarkEnd w:id="182"/>
      <w:r>
        <w:t>3.4.3 Inputs and Outputs</w:t>
      </w:r>
    </w:p>
    <w:p w:rsidR="00AB7378" w:rsidRDefault="00C3630D">
      <w:pPr>
        <w:pStyle w:val="Compact"/>
        <w:numPr>
          <w:ilvl w:val="0"/>
          <w:numId w:val="16"/>
        </w:numPr>
      </w:pPr>
      <w:r>
        <w:t>Proportion One - The proportion affected in sample one</w:t>
      </w:r>
    </w:p>
    <w:p w:rsidR="00AB7378" w:rsidRDefault="00C3630D">
      <w:pPr>
        <w:pStyle w:val="Compact"/>
        <w:numPr>
          <w:ilvl w:val="0"/>
          <w:numId w:val="16"/>
        </w:numPr>
      </w:pPr>
      <w:r>
        <w:t>Sample Size One - The size of sample one</w:t>
      </w:r>
    </w:p>
    <w:p w:rsidR="00AB7378" w:rsidRDefault="00C3630D">
      <w:pPr>
        <w:pStyle w:val="Compact"/>
        <w:numPr>
          <w:ilvl w:val="0"/>
          <w:numId w:val="16"/>
        </w:numPr>
      </w:pPr>
      <w:r>
        <w:t>Proportion Two - The proportion affected in sample two</w:t>
      </w:r>
    </w:p>
    <w:p w:rsidR="00AB7378" w:rsidRDefault="00C3630D">
      <w:pPr>
        <w:pStyle w:val="Compact"/>
        <w:numPr>
          <w:ilvl w:val="0"/>
          <w:numId w:val="16"/>
        </w:numPr>
      </w:pPr>
      <w:r>
        <w:lastRenderedPageBreak/>
        <w:t>Sample Size Two - The size of sample two</w:t>
      </w:r>
    </w:p>
    <w:p w:rsidR="00AB7378" w:rsidRDefault="00C3630D">
      <w:pPr>
        <w:pStyle w:val="Compact"/>
        <w:numPr>
          <w:ilvl w:val="0"/>
          <w:numId w:val="16"/>
        </w:numPr>
      </w:pPr>
      <w:r>
        <w:t>Significance Level - The probability of falsely rejecting a null hypothesis</w:t>
      </w:r>
    </w:p>
    <w:p w:rsidR="00AB7378" w:rsidRDefault="00C3630D">
      <w:pPr>
        <w:pStyle w:val="Compact"/>
        <w:numPr>
          <w:ilvl w:val="0"/>
          <w:numId w:val="16"/>
        </w:numPr>
      </w:pPr>
      <w:r>
        <w:t>Power - The probability of correctly rejecting a null hypothesis</w:t>
      </w:r>
    </w:p>
    <w:p w:rsidR="00AB7378" w:rsidRDefault="00C3630D">
      <w:pPr>
        <w:pStyle w:val="Heading3"/>
      </w:pPr>
      <w:bookmarkStart w:id="183" w:name="examples-3"/>
      <w:bookmarkEnd w:id="183"/>
      <w:r>
        <w:t>3.4.4 Examples</w:t>
      </w:r>
    </w:p>
    <w:p w:rsidR="00AB7378" w:rsidRDefault="00C3630D">
      <w:pPr>
        <w:pStyle w:val="FirstParagraph"/>
      </w:pPr>
      <w:r>
        <w:rPr>
          <w:b/>
        </w:rPr>
        <w:t>Calculating Power</w:t>
      </w:r>
      <w:r>
        <w:t xml:space="preserve">: The original study that collected data from Olmstead County, MN collected data on whether or not the participant </w:t>
      </w:r>
      <w:del w:id="184" w:author="Partridge, Matthew" w:date="2017-08-17T22:33:00Z">
        <w:r w:rsidDel="005109A7">
          <w:delText>was diagnosed with</w:delText>
        </w:r>
      </w:del>
      <w:ins w:id="185" w:author="Partridge, Matthew" w:date="2017-08-17T22:33:00Z">
        <w:r w:rsidR="005109A7">
          <w:t>had</w:t>
        </w:r>
      </w:ins>
      <w:r>
        <w:t xml:space="preserve"> MGUS and whether or not the participant died during followup. Suppose a new </w:t>
      </w:r>
      <w:del w:id="186" w:author="Partridge, Matthew" w:date="2017-08-17T22:34:00Z">
        <w:r w:rsidDel="005109A7">
          <w:delText xml:space="preserve">15 </w:delText>
        </w:r>
      </w:del>
      <w:ins w:id="187" w:author="Partridge, Matthew" w:date="2017-08-17T22:34:00Z">
        <w:r w:rsidR="005109A7">
          <w:t>15</w:t>
        </w:r>
        <w:r w:rsidR="005109A7">
          <w:t>-</w:t>
        </w:r>
      </w:ins>
      <w:r>
        <w:t>year study is being designed to compare the proportion of participants diagnosed with MGUS that die during followup in Olmstead County, MN to Hennepin County, MN. The proportion of patients diagnosed with MGUS that died during followup in the original study, 0.14, can be used as an estimate for Olmstead County. Suppose that 2500 participants from each county will be entered into the study. The question of interest is, with a significance level of 0.05</w:t>
      </w:r>
      <w:del w:id="188" w:author="Partridge, Matthew" w:date="2017-08-17T22:35:00Z">
        <w:r w:rsidDel="005109A7">
          <w:delText>.</w:delText>
        </w:r>
      </w:del>
      <w:r>
        <w:t xml:space="preserve">, how much power </w:t>
      </w:r>
      <w:del w:id="189" w:author="Partridge, Matthew" w:date="2017-08-17T22:35:00Z">
        <w:r w:rsidDel="005109A7">
          <w:delText>will the study</w:delText>
        </w:r>
      </w:del>
      <w:ins w:id="190" w:author="Partridge, Matthew" w:date="2017-08-17T22:35:00Z">
        <w:r w:rsidR="005109A7">
          <w:t>the study will</w:t>
        </w:r>
      </w:ins>
      <w:r>
        <w:t xml:space="preserve"> have to detect a 20% difference, either way, in the proportion of participants with MGUS that die during followup. That is</w:t>
      </w:r>
      <w:ins w:id="191" w:author="Partridge, Matthew" w:date="2017-08-17T22:35:00Z">
        <w:r w:rsidR="005109A7">
          <w:t>,</w:t>
        </w:r>
      </w:ins>
      <w:r>
        <w:t xml:space="preserve"> what is minimum power the study will have to detect a difference </w:t>
      </w:r>
      <w:del w:id="192" w:author="Partridge, Matthew" w:date="2017-08-17T22:35:00Z">
        <w:r w:rsidDel="005109A7">
          <w:delText xml:space="preserve">of </w:delText>
        </w:r>
      </w:del>
      <w:ins w:id="193" w:author="Partridge, Matthew" w:date="2017-08-17T22:35:00Z">
        <w:r w:rsidR="005109A7">
          <w:t>between</w:t>
        </w:r>
        <w:r w:rsidR="005109A7">
          <w:t xml:space="preserve"> </w:t>
        </w:r>
      </w:ins>
      <w:r>
        <w:t xml:space="preserve">0.14 and 0.14 </w:t>
      </w:r>
      <m:oMath>
        <m:r>
          <w:rPr>
            <w:rFonts w:ascii="Cambria Math" w:hAnsi="Cambria Math"/>
          </w:rPr>
          <m:t>±</m:t>
        </m:r>
      </m:oMath>
      <w:r>
        <w:t xml:space="preserve"> 0.02.</w:t>
      </w:r>
    </w:p>
    <w:p w:rsidR="00AB7378" w:rsidRDefault="00C3630D">
      <w:pPr>
        <w:pStyle w:val="BodyText"/>
      </w:pPr>
      <w:r>
        <w:t>Assuming there is a 20% decrease in the death rate, the following values can be used to calculate the power:</w:t>
      </w:r>
    </w:p>
    <w:p w:rsidR="00AB7378" w:rsidRDefault="00C3630D">
      <w:pPr>
        <w:pStyle w:val="Compact"/>
        <w:numPr>
          <w:ilvl w:val="0"/>
          <w:numId w:val="17"/>
        </w:numPr>
      </w:pPr>
      <w:r>
        <w:t>Proportion One: 0.14</w:t>
      </w:r>
    </w:p>
    <w:p w:rsidR="00AB7378" w:rsidRDefault="00C3630D">
      <w:pPr>
        <w:pStyle w:val="Compact"/>
        <w:numPr>
          <w:ilvl w:val="0"/>
          <w:numId w:val="17"/>
        </w:numPr>
      </w:pPr>
      <w:r>
        <w:t>Sample Size One: 2500</w:t>
      </w:r>
    </w:p>
    <w:p w:rsidR="00AB7378" w:rsidRDefault="00C3630D">
      <w:pPr>
        <w:pStyle w:val="Compact"/>
        <w:numPr>
          <w:ilvl w:val="0"/>
          <w:numId w:val="17"/>
        </w:numPr>
      </w:pPr>
      <w:r>
        <w:t>Proportion Two: 0.12</w:t>
      </w:r>
    </w:p>
    <w:p w:rsidR="00AB7378" w:rsidRDefault="00C3630D">
      <w:pPr>
        <w:pStyle w:val="Compact"/>
        <w:numPr>
          <w:ilvl w:val="0"/>
          <w:numId w:val="17"/>
        </w:numPr>
      </w:pPr>
      <w:r>
        <w:t>Sample Size Two: 2500</w:t>
      </w:r>
    </w:p>
    <w:p w:rsidR="00AB7378" w:rsidRDefault="00C3630D">
      <w:pPr>
        <w:pStyle w:val="Compact"/>
        <w:numPr>
          <w:ilvl w:val="0"/>
          <w:numId w:val="17"/>
        </w:numPr>
      </w:pPr>
      <w:r>
        <w:t>Significance Level: 0.05</w:t>
      </w:r>
    </w:p>
    <w:p w:rsidR="00AB7378" w:rsidRDefault="00C3630D">
      <w:pPr>
        <w:pStyle w:val="FirstParagraph"/>
      </w:pPr>
      <w:r>
        <w:t>The study would have 56% power to detect a 20% decrease in death rate.</w:t>
      </w:r>
    </w:p>
    <w:p w:rsidR="00AB7378" w:rsidRDefault="00C3630D">
      <w:pPr>
        <w:pStyle w:val="BodyText"/>
      </w:pPr>
      <w:r>
        <w:t>Now, assuming there is a 20% increase in the death rate, the Proportion Two input can be changed from 0.12 to 0.16 to calculate the power of the study as follows:</w:t>
      </w:r>
    </w:p>
    <w:p w:rsidR="00AB7378" w:rsidRDefault="00C3630D">
      <w:pPr>
        <w:pStyle w:val="Compact"/>
        <w:numPr>
          <w:ilvl w:val="0"/>
          <w:numId w:val="18"/>
        </w:numPr>
      </w:pPr>
      <w:r>
        <w:t>Proportion One: 0.14</w:t>
      </w:r>
    </w:p>
    <w:p w:rsidR="00AB7378" w:rsidRDefault="00C3630D">
      <w:pPr>
        <w:pStyle w:val="Compact"/>
        <w:numPr>
          <w:ilvl w:val="0"/>
          <w:numId w:val="18"/>
        </w:numPr>
      </w:pPr>
      <w:r>
        <w:t>Sample Size One: 2500</w:t>
      </w:r>
    </w:p>
    <w:p w:rsidR="00AB7378" w:rsidRDefault="00C3630D">
      <w:pPr>
        <w:pStyle w:val="Compact"/>
        <w:numPr>
          <w:ilvl w:val="0"/>
          <w:numId w:val="18"/>
        </w:numPr>
      </w:pPr>
      <w:r>
        <w:t>Proportion Two: Adjust from 0.</w:t>
      </w:r>
      <w:ins w:id="194" w:author="Partridge, Matthew" w:date="2017-08-17T22:36:00Z">
        <w:r w:rsidR="005109A7" w:rsidDel="005109A7">
          <w:t xml:space="preserve"> </w:t>
        </w:r>
      </w:ins>
      <w:del w:id="195" w:author="Partridge, Matthew" w:date="2017-08-17T22:36:00Z">
        <w:r w:rsidDel="005109A7">
          <w:delText>0</w:delText>
        </w:r>
      </w:del>
      <w:r>
        <w:t>12 to 0.16</w:t>
      </w:r>
    </w:p>
    <w:p w:rsidR="00AB7378" w:rsidRDefault="00C3630D">
      <w:pPr>
        <w:pStyle w:val="Compact"/>
        <w:numPr>
          <w:ilvl w:val="0"/>
          <w:numId w:val="18"/>
        </w:numPr>
      </w:pPr>
      <w:r>
        <w:t>Sample Size Two: 2500</w:t>
      </w:r>
    </w:p>
    <w:p w:rsidR="00AB7378" w:rsidRDefault="00C3630D">
      <w:pPr>
        <w:pStyle w:val="Compact"/>
        <w:numPr>
          <w:ilvl w:val="0"/>
          <w:numId w:val="18"/>
        </w:numPr>
      </w:pPr>
      <w:r>
        <w:t>Significance Level: 0.05</w:t>
      </w:r>
    </w:p>
    <w:p w:rsidR="00AB7378" w:rsidRDefault="00C3630D">
      <w:pPr>
        <w:pStyle w:val="FirstParagraph"/>
      </w:pPr>
      <w:r>
        <w:t>The study would have 51% power to detect a 20 % increase in death rate. This means that the study will have, at a minimum, 51% power to detect a 20% difference from the Olmstead County death rate.</w:t>
      </w:r>
    </w:p>
    <w:p w:rsidR="00AB7378" w:rsidRDefault="00C3630D">
      <w:pPr>
        <w:pStyle w:val="Heading2"/>
      </w:pPr>
      <w:bookmarkStart w:id="196" w:name="time-to-event"/>
      <w:bookmarkStart w:id="197" w:name="_Toc490762099"/>
      <w:bookmarkEnd w:id="196"/>
      <w:r>
        <w:lastRenderedPageBreak/>
        <w:t>3.5 Time to Event</w:t>
      </w:r>
      <w:bookmarkEnd w:id="197"/>
    </w:p>
    <w:p w:rsidR="00AB7378" w:rsidRDefault="00C3630D">
      <w:pPr>
        <w:pStyle w:val="Heading3"/>
      </w:pPr>
      <w:bookmarkStart w:id="198" w:name="statistical-explanation-4"/>
      <w:bookmarkEnd w:id="198"/>
      <w:r>
        <w:t>3.5.1 Statistical Explanation</w:t>
      </w:r>
    </w:p>
    <w:p w:rsidR="00AB7378" w:rsidRDefault="00C3630D">
      <w:pPr>
        <w:pStyle w:val="FirstParagraph"/>
      </w:pPr>
      <w:r>
        <w:rPr>
          <w:b/>
        </w:rPr>
        <w:t>Sample Size</w:t>
      </w:r>
      <w:r>
        <w:t xml:space="preserve">: The time to event scenario looks to compare the event rates of two different samples in a two-sided comparison. Specifically, the </w:t>
      </w:r>
      <w:del w:id="199" w:author="Partridge, Matthew" w:date="2017-08-17T22:40:00Z">
        <w:r w:rsidDel="005109A7">
          <w:delText xml:space="preserve">hazard </w:delText>
        </w:r>
      </w:del>
      <w:ins w:id="200" w:author="Partridge, Matthew" w:date="2017-08-17T22:40:00Z">
        <w:r w:rsidR="005109A7">
          <w:t>event</w:t>
        </w:r>
        <w:r w:rsidR="005109A7">
          <w:t xml:space="preserve"> </w:t>
        </w:r>
      </w:ins>
      <w:r>
        <w:t xml:space="preserve">rates,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are being compared by examining the risk ratio, </w:t>
      </w:r>
      <m:oMath>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oMath>
      <w:r>
        <w:t>, of the two samples. Lachin and Foulkes (1981) derived a basic equation relating the sample size with the power when examining the risk ratio as follows.</w:t>
      </w:r>
    </w:p>
    <w:p w:rsidR="00AB7378" w:rsidRDefault="00C3630D">
      <w:pPr>
        <w:pStyle w:val="BodyText"/>
      </w:pPr>
      <m:oMathPara>
        <m:oMathParaPr>
          <m:jc m:val="center"/>
        </m:oMathParaPr>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r>
                            <w:rPr>
                              <w:rFonts w:ascii="Cambria Math" w:hAnsi="Cambria Math"/>
                            </w:rPr>
                            <m:t>E(δ|</m:t>
                          </m:r>
                          <m:bar>
                            <m:barPr>
                              <m:pos m:val="top"/>
                              <m:ctrlPr>
                                <w:rPr>
                                  <w:rFonts w:ascii="Cambria Math" w:hAnsi="Cambria Math"/>
                                </w:rPr>
                              </m:ctrlPr>
                            </m:barPr>
                            <m:e>
                              <m:r>
                                <w:rPr>
                                  <w:rFonts w:ascii="Cambria Math" w:hAnsi="Cambria Math"/>
                                </w:rPr>
                                <m:t>λ</m:t>
                              </m:r>
                            </m:e>
                          </m:ba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e</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+E(δ|</m:t>
                          </m:r>
                          <m:sSub>
                            <m:sSubPr>
                              <m:ctrlPr>
                                <w:rPr>
                                  <w:rFonts w:ascii="Cambria Math" w:hAnsi="Cambria Math"/>
                                </w:rPr>
                              </m:ctrlPr>
                            </m:sSubPr>
                            <m:e>
                              <m:r>
                                <w:rPr>
                                  <w:rFonts w:ascii="Cambria Math" w:hAnsi="Cambria Math"/>
                                </w:rPr>
                                <m:t>λ</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-1</m:t>
                              </m:r>
                            </m:sup>
                          </m:sSup>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C3630D">
      <w:pPr>
        <w:pStyle w:val="FirstParagraph"/>
      </w:pPr>
      <w:r>
        <w:t>.</w:t>
      </w:r>
    </w:p>
    <w:p w:rsidR="00AB7378" w:rsidRDefault="00C3630D">
      <w:pPr>
        <w:pStyle w:val="BodyText"/>
      </w:pPr>
      <w:r>
        <w:t xml:space="preserve">In the equation above,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is the proportion of the whole population in the sample, </w:t>
      </w:r>
      <m:oMath>
        <m:bar>
          <m:barPr>
            <m:pos m:val="top"/>
            <m:ctrlPr>
              <w:rPr>
                <w:rFonts w:ascii="Cambria Math" w:hAnsi="Cambria Math"/>
              </w:rPr>
            </m:ctrlPr>
          </m:barPr>
          <m:e>
            <m:r>
              <w:rPr>
                <w:rFonts w:ascii="Cambria Math" w:hAnsi="Cambria Math"/>
              </w:rPr>
              <m:t>λ</m:t>
            </m:r>
          </m:e>
        </m:ba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c</m:t>
            </m:r>
          </m:sub>
        </m:sSub>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is the weighted event rate, </w:t>
      </w:r>
      <m:oMath>
        <m:r>
          <w:rPr>
            <w:rFonts w:ascii="Cambria Math" w:hAnsi="Cambria Math"/>
          </w:rPr>
          <m:t>E(δ|λ)=</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ϕ(λ)</m:t>
            </m:r>
          </m:den>
        </m:f>
      </m:oMath>
      <w:r>
        <w:t xml:space="preserve"> is the expected number of events given the event rate, and </w:t>
      </w:r>
      <m:oMath>
        <m:r>
          <w:rPr>
            <w:rFonts w:ascii="Cambria Math" w:hAnsi="Cambria Math"/>
          </w:rPr>
          <m:t>ϕ()</m:t>
        </m:r>
      </m:oMath>
      <w:r>
        <w:t xml:space="preserve"> is defined as the component of the variance,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oMath>
      <w:r>
        <w:t xml:space="preserve">, independent of the sample size such that </w:t>
      </w:r>
      <m:oMath>
        <m:sSup>
          <m:sSupPr>
            <m:ctrlPr>
              <w:rPr>
                <w:rFonts w:ascii="Cambria Math" w:hAnsi="Cambria Math"/>
              </w:rPr>
            </m:ctrlPr>
          </m:sSupPr>
          <m:e>
            <m:r>
              <w:rPr>
                <w:rFonts w:ascii="Cambria Math" w:hAnsi="Cambria Math"/>
              </w:rPr>
              <m:t>σ</m:t>
            </m:r>
          </m:e>
          <m:sup>
            <m:r>
              <w:rPr>
                <w:rFonts w:ascii="Cambria Math" w:hAnsi="Cambria Math"/>
              </w:rPr>
              <m:t>2</m:t>
            </m:r>
          </m:sup>
        </m:sSup>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λ</m:t>
                </m:r>
              </m:e>
            </m:groupChr>
          </m:e>
        </m:d>
        <m:r>
          <w:rPr>
            <w:rFonts w:ascii="Cambria Math" w:hAnsi="Cambria Math"/>
          </w:rPr>
          <m:t>=</m:t>
        </m:r>
        <m:f>
          <m:fPr>
            <m:ctrlPr>
              <w:rPr>
                <w:rFonts w:ascii="Cambria Math" w:hAnsi="Cambria Math"/>
              </w:rPr>
            </m:ctrlPr>
          </m:fPr>
          <m:num>
            <m:r>
              <w:rPr>
                <w:rFonts w:ascii="Cambria Math" w:hAnsi="Cambria Math"/>
              </w:rPr>
              <m:t>ϕ</m:t>
            </m:r>
            <m:d>
              <m:dPr>
                <m:ctrlPr>
                  <w:rPr>
                    <w:rFonts w:ascii="Cambria Math" w:hAnsi="Cambria Math"/>
                  </w:rPr>
                </m:ctrlPr>
              </m:dPr>
              <m:e>
                <m:r>
                  <w:rPr>
                    <w:rFonts w:ascii="Cambria Math" w:hAnsi="Cambria Math"/>
                  </w:rPr>
                  <m:t>λ</m:t>
                </m:r>
              </m:e>
            </m:d>
          </m:num>
          <m:den>
            <m:r>
              <w:rPr>
                <w:rFonts w:ascii="Cambria Math" w:hAnsi="Cambria Math"/>
              </w:rPr>
              <m:t>N</m:t>
            </m:r>
          </m:den>
        </m:f>
      </m:oMath>
      <w:r>
        <w:t xml:space="preserve">. The </w:t>
      </w:r>
      <m:oMath>
        <m:r>
          <w:rPr>
            <w:rFonts w:ascii="Cambria Math" w:hAnsi="Cambria Math"/>
          </w:rPr>
          <m:t>ϕ()</m:t>
        </m:r>
      </m:oMath>
      <w:r>
        <w:t xml:space="preserve"> 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-λ(T-R)</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-λT</m:t>
                        </m:r>
                      </m:sup>
                    </m:sSup>
                  </m:num>
                  <m:den>
                    <m:r>
                      <w:rPr>
                        <w:rFonts w:ascii="Cambria Math" w:hAnsi="Cambria Math"/>
                      </w:rPr>
                      <m:t>λR</m:t>
                    </m:r>
                  </m:den>
                </m:f>
              </m:e>
            </m:d>
          </m:e>
          <m:sup>
            <m:r>
              <w:rPr>
                <w:rFonts w:ascii="Cambria Math" w:hAnsi="Cambria Math"/>
              </w:rPr>
              <m:t>-1</m:t>
            </m:r>
          </m:sup>
        </m:sSup>
      </m:oMath>
      <w:r>
        <w:t xml:space="preserve">, where </w:t>
      </w:r>
      <m:oMath>
        <m:r>
          <w:rPr>
            <w:rFonts w:ascii="Cambria Math" w:hAnsi="Cambria Math"/>
          </w:rPr>
          <m:t>λ</m:t>
        </m:r>
      </m:oMath>
      <w:r>
        <w:t xml:space="preserve"> is the event rate, </w:t>
      </w:r>
      <m:oMath>
        <m:r>
          <w:rPr>
            <w:rFonts w:ascii="Cambria Math" w:hAnsi="Cambria Math"/>
          </w:rPr>
          <m:t>T</m:t>
        </m:r>
      </m:oMath>
      <w:r>
        <w:t xml:space="preserve"> is the duration of the study, and </w:t>
      </w:r>
      <m:oMath>
        <m:r>
          <w:rPr>
            <w:rFonts w:ascii="Cambria Math" w:hAnsi="Cambria Math"/>
          </w:rPr>
          <m:t>R</m:t>
        </m:r>
      </m:oMath>
      <w:r>
        <w:t xml:space="preserve"> is the duration of recruitment. It may also be the case that entry into the study doesn't occur uniformly and instead occurs at an exponential rate, either convex or concave, during that time. In this case, let </w:t>
      </w:r>
      <m:oMath>
        <m:r>
          <w:rPr>
            <w:rFonts w:ascii="Cambria Math" w:hAnsi="Cambria Math"/>
          </w:rPr>
          <m:t>ϕ(λ)=</m:t>
        </m:r>
        <m:sSup>
          <m:sSupPr>
            <m:ctrlPr>
              <w:rPr>
                <w:rFonts w:ascii="Cambria Math" w:hAnsi="Cambria Math"/>
              </w:rPr>
            </m:ctrlPr>
          </m:sSupPr>
          <m:e>
            <m:r>
              <w:rPr>
                <w:rFonts w:ascii="Cambria Math" w:hAnsi="Cambria Math"/>
              </w:rPr>
              <m:t>λ</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γ</m:t>
                    </m:r>
                    <m:sSup>
                      <m:sSupPr>
                        <m:ctrlPr>
                          <w:rPr>
                            <w:rFonts w:ascii="Cambria Math" w:hAnsi="Cambria Math"/>
                          </w:rPr>
                        </m:ctrlPr>
                      </m:sSupPr>
                      <m:e>
                        <m:r>
                          <w:rPr>
                            <w:rFonts w:ascii="Cambria Math" w:hAnsi="Cambria Math"/>
                          </w:rPr>
                          <m:t>e</m:t>
                        </m:r>
                      </m:e>
                      <m:sup>
                        <m:r>
                          <w:rPr>
                            <w:rFonts w:ascii="Cambria Math" w:hAnsi="Cambria Math"/>
                          </w:rPr>
                          <m:t>-λT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(λ-γ)R</m:t>
                                </m:r>
                              </m:sup>
                            </m:sSup>
                          </m:e>
                        </m:d>
                      </m:sup>
                    </m:sSup>
                  </m:num>
                  <m:den>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-γR</m:t>
                            </m:r>
                          </m:sup>
                        </m:sSup>
                      </m:e>
                    </m:d>
                    <m:d>
                      <m:dPr>
                        <m:ctrlPr>
                          <w:rPr>
                            <w:rFonts w:ascii="Cambria Math" w:hAnsi="Cambria Math"/>
                          </w:rPr>
                        </m:ctrlPr>
                      </m:dPr>
                      <m:e>
                        <m:r>
                          <w:rPr>
                            <w:rFonts w:ascii="Cambria Math" w:hAnsi="Cambria Math"/>
                          </w:rPr>
                          <m:t>λ-γ</m:t>
                        </m:r>
                      </m:e>
                    </m:d>
                  </m:den>
                </m:f>
              </m:e>
            </m:d>
          </m:e>
          <m:sup>
            <m:r>
              <w:rPr>
                <w:rFonts w:ascii="Cambria Math" w:hAnsi="Cambria Math"/>
              </w:rPr>
              <m:t>-1</m:t>
            </m:r>
          </m:sup>
        </m:sSup>
      </m:oMath>
      <w:r>
        <w:t xml:space="preserve">, where </w:t>
      </w:r>
      <m:oMath>
        <m:r>
          <w:rPr>
            <w:rFonts w:ascii="Cambria Math" w:hAnsi="Cambria Math"/>
          </w:rPr>
          <m:t>γ</m:t>
        </m:r>
      </m:oMath>
      <w:r>
        <w:t xml:space="preserve"> is the exponential rate parameter. Entry will be convex, a decreasing rate of entry, if </w:t>
      </w:r>
      <m:oMath>
        <m:r>
          <w:rPr>
            <w:rFonts w:ascii="Cambria Math" w:hAnsi="Cambria Math"/>
          </w:rPr>
          <m:t>γ&gt;0</m:t>
        </m:r>
      </m:oMath>
      <w:r>
        <w:t xml:space="preserve"> and entry will be concave, an increasing rate of entry, if </w:t>
      </w:r>
      <m:oMath>
        <m:r>
          <w:rPr>
            <w:rFonts w:ascii="Cambria Math" w:hAnsi="Cambria Math"/>
          </w:rPr>
          <m:t>γ&lt;0</m:t>
        </m:r>
      </m:oMath>
      <w:r>
        <w:t xml:space="preserve">. The rate at which entry increases or decreases gets faster as </w:t>
      </w:r>
      <m:oMath>
        <m:r>
          <w:rPr>
            <w:rFonts w:ascii="Cambria Math" w:hAnsi="Cambria Math"/>
          </w:rPr>
          <m:t>γ</m:t>
        </m:r>
      </m:oMath>
      <w:r>
        <w:t xml:space="preserve"> 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rate, </w:t>
      </w:r>
      <m:oMath>
        <m:sSub>
          <m:sSubPr>
            <m:ctrlPr>
              <w:rPr>
                <w:rFonts w:ascii="Cambria Math" w:hAnsi="Cambria Math"/>
              </w:rPr>
            </m:ctrlPr>
          </m:sSubPr>
          <m:e>
            <m:r>
              <w:rPr>
                <w:rFonts w:ascii="Cambria Math" w:hAnsi="Cambria Math"/>
              </w:rPr>
              <m:t>λ</m:t>
            </m:r>
          </m:e>
          <m:sub>
            <m:r>
              <w:rPr>
                <w:rFonts w:ascii="Cambria Math" w:hAnsi="Cambria Math"/>
              </w:rPr>
              <m:t>obs</m:t>
            </m:r>
          </m:sub>
        </m:sSub>
      </m:oMath>
      <w:r>
        <w:t xml:space="preserve">, can be estimated by deflating the expected event rate, </w:t>
      </w:r>
      <m:oMath>
        <m:r>
          <w:rPr>
            <w:rFonts w:ascii="Cambria Math" w:hAnsi="Cambria Math"/>
          </w:rPr>
          <m:t>λ</m:t>
        </m:r>
      </m:oMath>
      <w:r>
        <w:t xml:space="preserve">, using the censoring rate, </w:t>
      </w:r>
      <m:oMath>
        <m:r>
          <w:rPr>
            <w:rFonts w:ascii="Cambria Math" w:hAnsi="Cambria Math"/>
          </w:rPr>
          <m:t>θ</m:t>
        </m:r>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obs</m:t>
            </m:r>
          </m:sub>
        </m:sSub>
        <m:r>
          <w:rPr>
            <w:rFonts w:ascii="Cambria Math" w:hAnsi="Cambria Math"/>
          </w:rPr>
          <m:t>=λ</m:t>
        </m:r>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λ+θ</m:t>
                </m:r>
              </m:den>
            </m:f>
          </m:e>
        </m:d>
      </m:oMath>
      <w:r>
        <w:t>. The observed event rate can then be substituted into the sample size equation for each instance of its corresponding expected event rate. The final sample size equation is then as shown below.</w:t>
      </w:r>
    </w:p>
    <w:p w:rsidR="00AB7378" w:rsidRDefault="00C3630D">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C3630D">
      <w:pPr>
        <w:pStyle w:val="FirstParagraph"/>
      </w:pPr>
      <w:r>
        <w:t xml:space="preserve">As stated above, </w:t>
      </w:r>
      <m:oMath>
        <m:sSub>
          <m:sSubPr>
            <m:ctrlPr>
              <w:rPr>
                <w:rFonts w:ascii="Cambria Math" w:hAnsi="Cambria Math"/>
              </w:rPr>
            </m:ctrlPr>
          </m:sSubPr>
          <m:e>
            <m:r>
              <w:rPr>
                <w:rFonts w:ascii="Cambria Math" w:hAnsi="Cambria Math"/>
              </w:rPr>
              <m:t>λ</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e</m:t>
            </m:r>
          </m:sub>
        </m:sSub>
      </m:oMath>
      <w:r>
        <w:t xml:space="preserve"> can be replaced with observed event rates if censoring is present and </w:t>
      </w:r>
      <m:oMath>
        <m:r>
          <w:rPr>
            <w:rFonts w:ascii="Cambria Math" w:hAnsi="Cambria Math"/>
          </w:rPr>
          <m:t>ϕ(λ)</m:t>
        </m:r>
      </m:oMath>
      <w:r>
        <w:t xml:space="preserve"> can changed depending on they type of entry into the study that is expected as outlined above.</w:t>
      </w:r>
    </w:p>
    <w:p w:rsidR="00AB7378" w:rsidRDefault="00C3630D">
      <w:pPr>
        <w:pStyle w:val="BodyText"/>
      </w:pPr>
      <w:r>
        <w:rPr>
          <w:b/>
        </w:rPr>
        <w:t>Power</w:t>
      </w:r>
      <w:r>
        <w:t xml:space="preserve">: In </w:t>
      </w:r>
      <w:r>
        <w:rPr>
          <w:i/>
        </w:rPr>
        <w:t>The Asymptotic Properties of Nonparametric Tests for Comparing Survival Distributions</w:t>
      </w:r>
      <w:r>
        <w:t xml:space="preserve"> (Schoenfeld,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The power can then be calculated in terms of the expected number of events following the equation outlined by Schoenfeld below.</w:t>
      </w:r>
    </w:p>
    <w:p w:rsidR="00AB7378" w:rsidRDefault="00C3630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E(δ)</m:t>
                </m:r>
              </m:e>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den>
                </m:f>
              </m:e>
            </m:mr>
            <m:mr>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e>
            </m:mr>
            <m:mr>
              <m:e>
                <m:sSub>
                  <m:sSubPr>
                    <m:ctrlPr>
                      <w:rPr>
                        <w:rFonts w:ascii="Cambria Math" w:hAnsi="Cambria Math"/>
                      </w:rPr>
                    </m:ctrlPr>
                  </m:sSubPr>
                  <m:e>
                    <m:r>
                      <w:rPr>
                        <w:rFonts w:ascii="Cambria Math" w:hAnsi="Cambria Math"/>
                      </w:rPr>
                      <m:t>z</m:t>
                    </m:r>
                  </m:e>
                  <m:sub>
                    <m:r>
                      <w:rPr>
                        <w:rFonts w:ascii="Cambria Math" w:hAnsi="Cambria Math"/>
                      </w:rPr>
                      <m:t>1-α</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e>
            </m:mr>
            <m:mr>
              <m:e>
                <m:sSub>
                  <m:sSubPr>
                    <m:ctrlPr>
                      <w:rPr>
                        <w:rFonts w:ascii="Cambria Math" w:hAnsi="Cambria Math"/>
                      </w:rPr>
                    </m:ctrlPr>
                  </m:sSubPr>
                  <m:e>
                    <m:r>
                      <w:rPr>
                        <w:rFonts w:ascii="Cambria Math" w:hAnsi="Cambria Math"/>
                      </w:rPr>
                      <m:t>z</m:t>
                    </m:r>
                  </m:e>
                  <m:sub>
                    <m:r>
                      <w:rPr>
                        <w:rFonts w:ascii="Cambria Math" w:hAnsi="Cambria Math"/>
                      </w:rPr>
                      <m:t>β</m:t>
                    </m:r>
                  </m:sub>
                </m:sSub>
              </m:e>
              <m:e>
                <m:r>
                  <w:rPr>
                    <w:rFonts w:ascii="Cambria Math" w:hAnsi="Cambria Math"/>
                  </w:rPr>
                  <m:t>=</m:t>
                </m:r>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mr>
            <m:mr>
              <m:e>
                <m:r>
                  <w:rPr>
                    <w:rFonts w:ascii="Cambria Math" w:hAnsi="Cambria Math"/>
                  </w:rPr>
                  <m:t>β</m:t>
                </m:r>
              </m:e>
              <m:e>
                <m:r>
                  <w:rPr>
                    <w:rFonts w:ascii="Cambria Math" w:hAnsi="Cambria Math"/>
                  </w:rPr>
                  <m:t>=ϕ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r>
              <m:e>
                <m:r>
                  <w:rPr>
                    <w:rFonts w:ascii="Cambria Math" w:hAnsi="Cambria Math"/>
                  </w:rPr>
                  <m:t>1-β</m:t>
                </m:r>
              </m:e>
              <m:e>
                <m:r>
                  <w:rPr>
                    <w:rFonts w:ascii="Cambria Math" w:hAnsi="Cambria Math"/>
                  </w:rPr>
                  <m:t>=1-ϕ</m:t>
                </m:r>
                <m:d>
                  <m:dPr>
                    <m:ctrlPr>
                      <w:rPr>
                        <w:rFonts w:ascii="Cambria Math" w:hAnsi="Cambria Math"/>
                      </w:rPr>
                    </m:ctrlPr>
                  </m:dPr>
                  <m:e>
                    <m:rad>
                      <m:radPr>
                        <m:degHide m:val="1"/>
                        <m:ctrlPr>
                          <w:rPr>
                            <w:rFonts w:ascii="Cambria Math" w:hAnsi="Cambria Math"/>
                          </w:rPr>
                        </m:ctrlPr>
                      </m:radPr>
                      <m:deg/>
                      <m:e>
                        <m:r>
                          <w:rPr>
                            <w:rFonts w:ascii="Cambria Math" w:hAnsi="Cambria Math"/>
                          </w:rPr>
                          <m:t>E(δ)</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l</m:t>
                        </m:r>
                        <m:sSup>
                          <m:sSupPr>
                            <m:ctrlPr>
                              <w:rPr>
                                <w:rFonts w:ascii="Cambria Math" w:hAnsi="Cambria Math"/>
                              </w:rPr>
                            </m:ctrlPr>
                          </m:sSupPr>
                          <m:e>
                            <m:r>
                              <w:rPr>
                                <w:rFonts w:ascii="Cambria Math" w:hAnsi="Cambria Math"/>
                              </w:rPr>
                              <m:t>n</m:t>
                            </m:r>
                          </m:e>
                          <m:sup>
                            <m:r>
                              <w:rPr>
                                <w:rFonts w:ascii="Cambria Math" w:hAnsi="Cambria Math"/>
                              </w:rPr>
                              <m:t>2</m:t>
                            </m:r>
                          </m:sup>
                        </m:s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1-α</m:t>
                        </m:r>
                      </m:sub>
                    </m:sSub>
                  </m:e>
                </m:d>
              </m:e>
            </m:mr>
          </m:m>
        </m:oMath>
      </m:oMathPara>
    </w:p>
    <w:p w:rsidR="00AB7378" w:rsidRDefault="00C3630D">
      <w:pPr>
        <w:pStyle w:val="Heading3"/>
      </w:pPr>
      <w:bookmarkStart w:id="201" w:name="functional-use-4"/>
      <w:bookmarkEnd w:id="201"/>
      <w:r>
        <w:lastRenderedPageBreak/>
        <w:t>3.5.2 Functional Use</w:t>
      </w:r>
    </w:p>
    <w:p w:rsidR="00AB7378" w:rsidRDefault="00C3630D">
      <w:pPr>
        <w:pStyle w:val="FirstParagraph"/>
      </w:pPr>
      <w:r>
        <w:t xml:space="preserve">The time to event scenario uses the </w:t>
      </w:r>
      <w:r>
        <w:rPr>
          <w:rStyle w:val="VerbatimChar"/>
        </w:rPr>
        <w:t>nSurvival</w:t>
      </w:r>
      <w:r>
        <w:t xml:space="preserve"> and </w:t>
      </w:r>
      <w:r>
        <w:rPr>
          <w:rStyle w:val="VerbatimChar"/>
        </w:rPr>
        <w:t>nEvents</w:t>
      </w:r>
      <w:r>
        <w:t xml:space="preserve"> functions within the </w:t>
      </w:r>
      <w:r>
        <w:rPr>
          <w:rStyle w:val="VerbatimChar"/>
        </w:rPr>
        <w:t>gsDesign</w:t>
      </w:r>
      <w:r>
        <w:t xml:space="preserve"> package to perform sample size and power calculations. The </w:t>
      </w:r>
      <w:r>
        <w:rPr>
          <w:rStyle w:val="VerbatimChar"/>
        </w:rPr>
        <w:t>nSurvival</w:t>
      </w:r>
      <w:r>
        <w:t xml:space="preserve"> function is used to calculate the sample size and both functions are used to calculate the power.</w:t>
      </w:r>
    </w:p>
    <w:p w:rsidR="00AB7378" w:rsidRDefault="00C3630D">
      <w:pPr>
        <w:pStyle w:val="BodyText"/>
      </w:pPr>
      <w:r>
        <w:rPr>
          <w:b/>
        </w:rPr>
        <w:t>Sample Size</w:t>
      </w:r>
      <w:r>
        <w:t xml:space="preserve">: The </w:t>
      </w:r>
      <w:r>
        <w:rPr>
          <w:rStyle w:val="VerbatimChar"/>
        </w:rPr>
        <w:t>nSurvival</w:t>
      </w:r>
      <w:r>
        <w:t xml:space="preserve"> function calculates the sample size required for a time-to-event study in terms of the </w:t>
      </w:r>
      <w:del w:id="202" w:author="Partridge, Matthew" w:date="2017-08-17T22:42:00Z">
        <w:r w:rsidDel="00B56E89">
          <w:delText xml:space="preserve">hazard </w:delText>
        </w:r>
      </w:del>
      <w:ins w:id="203" w:author="Partridge, Matthew" w:date="2017-08-17T22:42:00Z">
        <w:r w:rsidR="00B56E89">
          <w:t>event</w:t>
        </w:r>
        <w:r w:rsidR="00B56E89">
          <w:t xml:space="preserve"> </w:t>
        </w:r>
      </w:ins>
      <w:r>
        <w:t xml:space="preserve">rates for the respective groups. It </w:t>
      </w:r>
      <w:del w:id="204" w:author="Partridge, Matthew" w:date="2017-08-17T22:42:00Z">
        <w:r w:rsidDel="00B56E89">
          <w:delText xml:space="preserve">takes </w:delText>
        </w:r>
      </w:del>
      <w:ins w:id="205" w:author="Partridge, Matthew" w:date="2017-08-17T22:42:00Z">
        <w:r w:rsidR="00B56E89">
          <w:t>uses</w:t>
        </w:r>
        <w:r w:rsidR="00B56E89">
          <w:t xml:space="preserve"> </w:t>
        </w:r>
      </w:ins>
      <w:r>
        <w:t>the inputs listed below to perform the calculations.</w:t>
      </w:r>
    </w:p>
    <w:p w:rsidR="00AB7378" w:rsidRDefault="00C3630D">
      <w:pPr>
        <w:pStyle w:val="Compact"/>
        <w:numPr>
          <w:ilvl w:val="0"/>
          <w:numId w:val="19"/>
        </w:numPr>
      </w:pPr>
      <w:r>
        <w:t>lambda1 - Event hazard rate for the first group</w:t>
      </w:r>
    </w:p>
    <w:p w:rsidR="00AB7378" w:rsidRDefault="00C3630D">
      <w:pPr>
        <w:pStyle w:val="Compact"/>
        <w:numPr>
          <w:ilvl w:val="0"/>
          <w:numId w:val="19"/>
        </w:numPr>
      </w:pPr>
      <w:r>
        <w:t>lambda2 - Event hazard rate for the second group</w:t>
      </w:r>
    </w:p>
    <w:p w:rsidR="00AB7378" w:rsidRDefault="00C3630D">
      <w:pPr>
        <w:pStyle w:val="Compact"/>
        <w:numPr>
          <w:ilvl w:val="0"/>
          <w:numId w:val="19"/>
        </w:numPr>
      </w:pPr>
      <w:r>
        <w:t>eta - Dropout hazard rate for both groups</w:t>
      </w:r>
    </w:p>
    <w:p w:rsidR="00AB7378" w:rsidRDefault="00C3630D">
      <w:pPr>
        <w:pStyle w:val="Compact"/>
        <w:numPr>
          <w:ilvl w:val="0"/>
          <w:numId w:val="19"/>
        </w:numPr>
      </w:pPr>
      <w:r>
        <w:t xml:space="preserve">ratio - Randomization ratio between groups one and two </w:t>
      </w:r>
      <w:commentRangeStart w:id="206"/>
      <m:oMath>
        <m:d>
          <m:dPr>
            <m:ctrlPr>
              <w:rPr>
                <w:rFonts w:ascii="Cambria Math" w:hAnsi="Cambria Math"/>
              </w:rPr>
            </m:ctrlPr>
          </m:dPr>
          <m:e>
            <m:f>
              <m:fPr>
                <m:ctrlPr>
                  <w:rPr>
                    <w:rFonts w:ascii="Cambria Math" w:hAnsi="Cambria Math"/>
                  </w:rPr>
                </m:ctrlPr>
              </m:fPr>
              <m:num>
                <m:r>
                  <w:rPr>
                    <w:rFonts w:ascii="Cambria Math" w:hAnsi="Cambria Math"/>
                  </w:rPr>
                  <m:t>gro</m:t>
                </m:r>
                <m:r>
                  <w:rPr>
                    <w:rFonts w:ascii="Cambria Math" w:hAnsi="Cambria Math"/>
                  </w:rPr>
                  <m:t>upone</m:t>
                </m:r>
              </m:num>
              <m:den>
                <m:r>
                  <w:rPr>
                    <w:rFonts w:ascii="Cambria Math" w:hAnsi="Cambria Math"/>
                  </w:rPr>
                  <m:t>grouptwo</m:t>
                </m:r>
              </m:den>
            </m:f>
          </m:e>
        </m:d>
        <w:commentRangeEnd w:id="206"/>
        <m:r>
          <m:rPr>
            <m:sty m:val="p"/>
          </m:rPr>
          <w:rPr>
            <w:rStyle w:val="CommentReference"/>
          </w:rPr>
          <w:commentReference w:id="206"/>
        </m:r>
      </m:oMath>
    </w:p>
    <w:p w:rsidR="00AB7378" w:rsidRDefault="00C3630D">
      <w:pPr>
        <w:pStyle w:val="Compact"/>
        <w:numPr>
          <w:ilvl w:val="0"/>
          <w:numId w:val="19"/>
        </w:numPr>
      </w:pPr>
      <w:r>
        <w:t>Ts - Maximum duration of the study</w:t>
      </w:r>
    </w:p>
    <w:p w:rsidR="00AB7378" w:rsidRDefault="00C3630D">
      <w:pPr>
        <w:pStyle w:val="Compact"/>
        <w:numPr>
          <w:ilvl w:val="0"/>
          <w:numId w:val="19"/>
        </w:numPr>
      </w:pPr>
      <w:r>
        <w:t>Tr - Duration of recruitment</w:t>
      </w:r>
    </w:p>
    <w:p w:rsidR="00AB7378" w:rsidRDefault="00C3630D">
      <w:pPr>
        <w:pStyle w:val="Compact"/>
        <w:numPr>
          <w:ilvl w:val="0"/>
          <w:numId w:val="19"/>
        </w:numPr>
      </w:pPr>
      <w:r>
        <w:t>alpha - Type I error rate</w:t>
      </w:r>
    </w:p>
    <w:p w:rsidR="00AB7378" w:rsidRDefault="00C3630D">
      <w:pPr>
        <w:pStyle w:val="Compact"/>
        <w:numPr>
          <w:ilvl w:val="0"/>
          <w:numId w:val="19"/>
        </w:numPr>
      </w:pPr>
      <w:r>
        <w:t>beta - Type II error rate</w:t>
      </w:r>
    </w:p>
    <w:p w:rsidR="00AB7378" w:rsidRDefault="00C3630D">
      <w:pPr>
        <w:pStyle w:val="Compact"/>
        <w:numPr>
          <w:ilvl w:val="0"/>
          <w:numId w:val="19"/>
        </w:numPr>
      </w:pPr>
      <w:r>
        <w:t>sided - One or two-sided test</w:t>
      </w:r>
    </w:p>
    <w:p w:rsidR="00AB7378" w:rsidRDefault="00C3630D">
      <w:pPr>
        <w:pStyle w:val="Compact"/>
        <w:numPr>
          <w:ilvl w:val="0"/>
          <w:numId w:val="19"/>
        </w:numPr>
      </w:pPr>
      <w:proofErr w:type="spellStart"/>
      <w:r>
        <w:t>approx</w:t>
      </w:r>
      <w:proofErr w:type="spellEnd"/>
      <w:r>
        <w:t xml:space="preserve"> - Us</w:t>
      </w:r>
      <w:ins w:id="207" w:author="Partridge, Matthew" w:date="2017-08-17T22:43:00Z">
        <w:r w:rsidR="00B56E89">
          <w:t>e</w:t>
        </w:r>
      </w:ins>
      <w:r>
        <w:t xml:space="preserve"> the approximation sample size formula for the risk difference</w:t>
      </w:r>
    </w:p>
    <w:p w:rsidR="00AB7378" w:rsidRDefault="00C3630D">
      <w:pPr>
        <w:pStyle w:val="Compact"/>
        <w:numPr>
          <w:ilvl w:val="0"/>
          <w:numId w:val="19"/>
        </w:numPr>
      </w:pPr>
      <w:r>
        <w:t>type - Risk ratio or risk difference</w:t>
      </w:r>
    </w:p>
    <w:p w:rsidR="00AB7378" w:rsidRDefault="00C3630D">
      <w:pPr>
        <w:pStyle w:val="Compact"/>
        <w:numPr>
          <w:ilvl w:val="0"/>
          <w:numId w:val="19"/>
        </w:numPr>
      </w:pPr>
      <w:r>
        <w:t>entry - Uniform or exponential entry</w:t>
      </w:r>
    </w:p>
    <w:p w:rsidR="00AB7378" w:rsidRDefault="00C3630D">
      <w:pPr>
        <w:pStyle w:val="Compact"/>
        <w:numPr>
          <w:ilvl w:val="0"/>
          <w:numId w:val="19"/>
        </w:numPr>
      </w:pPr>
      <w:r>
        <w:t>gamma - Exponential entry rate parameter</w:t>
      </w:r>
    </w:p>
    <w:p w:rsidR="00AB7378" w:rsidRDefault="00C3630D">
      <w:pPr>
        <w:pStyle w:val="FirstParagraph"/>
      </w:pPr>
      <w:r>
        <w:t xml:space="preserve">In order to calculate the sample size in this scenario, a few of the inputs must be prespecified. Since the event hazard rates </w:t>
      </w:r>
      <w:del w:id="208" w:author="Partridge, Matthew" w:date="2017-08-17T22:44:00Z">
        <w:r w:rsidDel="00B56E89">
          <w:delText xml:space="preserve">are </w:delText>
        </w:r>
      </w:del>
      <w:ins w:id="209" w:author="Partridge, Matthew" w:date="2017-08-17T22:44:00Z">
        <w:r w:rsidR="00B56E89">
          <w:t>will each be</w:t>
        </w:r>
        <w:r w:rsidR="00B56E89">
          <w:t xml:space="preserve"> </w:t>
        </w:r>
      </w:ins>
      <w:r>
        <w:t>adjusted</w:t>
      </w:r>
      <w:ins w:id="210" w:author="Partridge, Matthew" w:date="2017-08-17T22:44:00Z">
        <w:r w:rsidR="00B56E89">
          <w:t xml:space="preserve"> using censoring</w:t>
        </w:r>
      </w:ins>
      <w:r>
        <w:t xml:space="preserve"> to represent the observed </w:t>
      </w:r>
      <w:del w:id="211" w:author="Partridge, Matthew" w:date="2017-08-17T22:44:00Z">
        <w:r w:rsidDel="00B56E89">
          <w:delText xml:space="preserve">hazard </w:delText>
        </w:r>
      </w:del>
      <w:ins w:id="212" w:author="Partridge, Matthew" w:date="2017-08-17T22:44:00Z">
        <w:r w:rsidR="00B56E89">
          <w:t>event</w:t>
        </w:r>
        <w:r w:rsidR="00B56E89">
          <w:t xml:space="preserve"> </w:t>
        </w:r>
      </w:ins>
      <w:r>
        <w:t>rate for each group</w:t>
      </w:r>
      <w:ins w:id="213" w:author="Partridge, Matthew" w:date="2017-08-17T22:44:00Z">
        <w:r w:rsidR="00B56E89">
          <w:t>,</w:t>
        </w:r>
      </w:ins>
      <w:r>
        <w:t xml:space="preserve"> the equal dropout hazard rate, eta, is set to zero. This scenario is also set to use a two-sided (</w:t>
      </w:r>
      <m:oMath>
        <m:r>
          <w:rPr>
            <w:rFonts w:ascii="Cambria Math" w:hAnsi="Cambria Math"/>
          </w:rPr>
          <m:t>≠</m:t>
        </m:r>
      </m:oMath>
      <w:r>
        <w:t xml:space="preserve">) alternative to examine the risk ratio. The rest of the parameters can be manipulated to calculate the sample size for different situations by following the equation outlined in the </w:t>
      </w:r>
      <w:r>
        <w:rPr>
          <w:i/>
        </w:rPr>
        <w:t>Statisistical Explanation</w:t>
      </w:r>
      <w:r>
        <w:t xml:space="preserve"> section above.</w:t>
      </w:r>
    </w:p>
    <w:p w:rsidR="00AB7378" w:rsidRDefault="00C3630D">
      <w:pPr>
        <w:pStyle w:val="BodyText"/>
      </w:pPr>
      <w:r>
        <w:rPr>
          <w:b/>
        </w:rPr>
        <w:t>Power</w:t>
      </w:r>
      <w:r>
        <w:t xml:space="preserve">: Both the </w:t>
      </w:r>
      <w:r>
        <w:rPr>
          <w:rStyle w:val="VerbatimChar"/>
        </w:rPr>
        <w:t>nSurvival</w:t>
      </w:r>
      <w:r>
        <w:t xml:space="preserve"> and </w:t>
      </w:r>
      <w:r>
        <w:rPr>
          <w:rStyle w:val="VerbatimChar"/>
        </w:rPr>
        <w:t>nEvents</w:t>
      </w:r>
      <w:r>
        <w:t xml:space="preserve"> functions are used to calculate the power. Calculations for the power are slightly more involved than for the sample size due to the way the </w:t>
      </w:r>
      <w:r>
        <w:rPr>
          <w:rStyle w:val="VerbatimChar"/>
        </w:rPr>
        <w:t>gsDesign</w:t>
      </w:r>
      <w:r>
        <w:t xml:space="preserve"> package is built (Anderson, 2016). Although calculations for sample size and power can theoretically be calculated in terms of either the event rates or the expected number of events, the </w:t>
      </w:r>
      <w:r>
        <w:rPr>
          <w:rStyle w:val="VerbatimChar"/>
        </w:rPr>
        <w:t>gsDesign</w:t>
      </w:r>
      <w:r>
        <w:t xml:space="preserve"> package can only calculate power in terms of the expected number of events. Thus, conversions from the event rates to the number of expected events are performed and then the power is calculated. The first step is to calculate the required sample size in terms of the event rates using any power. The equation below uses a power of </w:t>
      </w:r>
      <m:oMath>
        <m:r>
          <w:rPr>
            <w:rFonts w:ascii="Cambria Math" w:hAnsi="Cambria Math"/>
          </w:rPr>
          <m:t>0.8</m:t>
        </m:r>
      </m:oMath>
      <w:r>
        <w:t xml:space="preserve"> to calculate the sample size.</w:t>
      </w:r>
    </w:p>
    <w:p w:rsidR="00AB7378" w:rsidRDefault="00C3630D">
      <w:pPr>
        <w:pStyle w:val="BodyText"/>
      </w:pPr>
      <m:oMathPara>
        <m:oMathParaPr>
          <m:jc m:val="center"/>
        </m:oMathParaPr>
        <m:oMath>
          <m:r>
            <w:rPr>
              <w:rFonts w:ascii="Cambria Math" w:hAnsi="Cambria Math"/>
            </w:rPr>
            <w:lastRenderedPageBreak/>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α</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bar>
                                <m:barPr>
                                  <m:pos m:val="top"/>
                                  <m:ctrlPr>
                                    <w:rPr>
                                      <w:rFonts w:ascii="Cambria Math" w:hAnsi="Cambria Math"/>
                                    </w:rPr>
                                  </m:ctrlPr>
                                </m:barPr>
                                <m:e>
                                  <m:r>
                                    <w:rPr>
                                      <w:rFonts w:ascii="Cambria Math" w:hAnsi="Cambria Math"/>
                                    </w:rPr>
                                    <m:t>λ)</m:t>
                                  </m:r>
                                </m:e>
                              </m:bar>
                            </m:num>
                            <m:den>
                              <m:sSup>
                                <m:sSupPr>
                                  <m:ctrlPr>
                                    <w:rPr>
                                      <w:rFonts w:ascii="Cambria Math" w:hAnsi="Cambria Math"/>
                                    </w:rPr>
                                  </m:ctrlPr>
                                </m:sSupPr>
                                <m:e>
                                  <m:bar>
                                    <m:barPr>
                                      <m:pos m:val="top"/>
                                      <m:ctrlPr>
                                        <w:rPr>
                                          <w:rFonts w:ascii="Cambria Math" w:hAnsi="Cambria Math"/>
                                        </w:rPr>
                                      </m:ctrlPr>
                                    </m:barPr>
                                    <m:e>
                                      <m:r>
                                        <w:rPr>
                                          <w:rFonts w:ascii="Cambria Math" w:hAnsi="Cambria Math"/>
                                        </w:rPr>
                                        <m:t>λ</m:t>
                                      </m:r>
                                    </m:e>
                                  </m:bar>
                                </m:e>
                                <m:sup>
                                  <m:r>
                                    <w:rPr>
                                      <w:rFonts w:ascii="Cambria Math" w:hAnsi="Cambria Math"/>
                                    </w:rPr>
                                    <m:t>2</m:t>
                                  </m:r>
                                </m:sup>
                              </m:sSup>
                            </m:den>
                          </m:f>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r>
                            <w:rPr>
                              <w:rFonts w:ascii="Cambria Math" w:hAnsi="Cambria Math"/>
                            </w:rPr>
                            <m:t>)</m:t>
                          </m:r>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e</m:t>
                                  </m:r>
                                </m:sub>
                              </m:sSub>
                              <m:r>
                                <w:rPr>
                                  <w:rFonts w:ascii="Cambria Math" w:hAnsi="Cambria Math"/>
                                </w:rPr>
                                <m:t>)</m:t>
                              </m:r>
                            </m:num>
                            <m:den>
                              <m:sSub>
                                <m:sSubPr>
                                  <m:ctrlPr>
                                    <w:rPr>
                                      <w:rFonts w:ascii="Cambria Math" w:hAnsi="Cambria Math"/>
                                    </w:rPr>
                                  </m:ctrlPr>
                                </m:sSubPr>
                                <m:e>
                                  <m:r>
                                    <w:rPr>
                                      <w:rFonts w:ascii="Cambria Math" w:hAnsi="Cambria Math"/>
                                    </w:rPr>
                                    <m:t>λ</m:t>
                                  </m:r>
                                </m:e>
                                <m:sub>
                                  <m:r>
                                    <w:rPr>
                                      <w:rFonts w:ascii="Cambria Math" w:hAnsi="Cambria Math"/>
                                    </w:rPr>
                                    <m:t>e</m:t>
                                  </m:r>
                                </m:sub>
                              </m:sSub>
                            </m:den>
                          </m:f>
                          <m:sSubSup>
                            <m:sSubSupPr>
                              <m:ctrlPr>
                                <w:rPr>
                                  <w:rFonts w:ascii="Cambria Math" w:hAnsi="Cambria Math"/>
                                </w:rPr>
                              </m:ctrlPr>
                            </m:sSubSupPr>
                            <m:e>
                              <m:r>
                                <w:rPr>
                                  <w:rFonts w:ascii="Cambria Math" w:hAnsi="Cambria Math"/>
                                </w:rPr>
                                <m:t>Q</m:t>
                              </m:r>
                            </m:e>
                            <m:sub>
                              <m:r>
                                <w:rPr>
                                  <w:rFonts w:ascii="Cambria Math" w:hAnsi="Cambria Math"/>
                                </w:rPr>
                                <m:t>e</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ϕ(</m:t>
                              </m:r>
                              <m:sSub>
                                <m:sSubPr>
                                  <m:ctrlPr>
                                    <w:rPr>
                                      <w:rFonts w:ascii="Cambria Math" w:hAnsi="Cambria Math"/>
                                    </w:rPr>
                                  </m:ctrlPr>
                                </m:sSubPr>
                                <m:e>
                                  <m:r>
                                    <w:rPr>
                                      <w:rFonts w:ascii="Cambria Math" w:hAnsi="Cambria Math"/>
                                    </w:rPr>
                                    <m:t>λ</m:t>
                                  </m:r>
                                </m:e>
                                <m:sub>
                                  <m:r>
                                    <w:rPr>
                                      <w:rFonts w:ascii="Cambria Math" w:hAnsi="Cambria Math"/>
                                    </w:rPr>
                                    <m:t>c</m:t>
                                  </m:r>
                                </m:sub>
                              </m:sSub>
                              <m:r>
                                <w:rPr>
                                  <w:rFonts w:ascii="Cambria Math" w:hAnsi="Cambria Math"/>
                                </w:rPr>
                                <m:t>)</m:t>
                              </m:r>
                            </m:num>
                            <m:den>
                              <m:sSubSup>
                                <m:sSubSupPr>
                                  <m:ctrlPr>
                                    <w:rPr>
                                      <w:rFonts w:ascii="Cambria Math" w:hAnsi="Cambria Math"/>
                                    </w:rPr>
                                  </m:ctrlPr>
                                </m:sSubSupPr>
                                <m:e>
                                  <m:r>
                                    <w:rPr>
                                      <w:rFonts w:ascii="Cambria Math" w:hAnsi="Cambria Math"/>
                                    </w:rPr>
                                    <m:t>λ</m:t>
                                  </m:r>
                                </m:e>
                                <m:sub>
                                  <m:r>
                                    <w:rPr>
                                      <w:rFonts w:ascii="Cambria Math" w:hAnsi="Cambria Math"/>
                                    </w:rPr>
                                    <m:t>c</m:t>
                                  </m:r>
                                </m:sub>
                                <m:sup>
                                  <m:r>
                                    <w:rPr>
                                      <w:rFonts w:ascii="Cambria Math" w:hAnsi="Cambria Math"/>
                                    </w:rPr>
                                    <m:t>2</m:t>
                                  </m:r>
                                </m:sup>
                              </m:sSubSup>
                            </m:den>
                          </m:f>
                          <m:sSubSup>
                            <m:sSubSupPr>
                              <m:ctrlPr>
                                <w:rPr>
                                  <w:rFonts w:ascii="Cambria Math" w:hAnsi="Cambria Math"/>
                                </w:rPr>
                              </m:ctrlPr>
                            </m:sSubSupPr>
                            <m:e>
                              <m:r>
                                <w:rPr>
                                  <w:rFonts w:ascii="Cambria Math" w:hAnsi="Cambria Math"/>
                                </w:rPr>
                                <m:t>Q</m:t>
                              </m:r>
                            </m:e>
                            <m:sub>
                              <m:r>
                                <w:rPr>
                                  <w:rFonts w:ascii="Cambria Math" w:hAnsi="Cambria Math"/>
                                </w:rPr>
                                <m:t>c</m:t>
                              </m:r>
                            </m:sub>
                            <m:sup>
                              <m:r>
                                <w:rPr>
                                  <w:rFonts w:ascii="Cambria Math" w:hAnsi="Cambria Math"/>
                                </w:rPr>
                                <m:t>-1</m:t>
                              </m:r>
                            </m:sup>
                          </m:sSubSup>
                        </m:e>
                      </m:rad>
                    </m:num>
                    <m:den>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c</m:t>
                                  </m:r>
                                </m:sub>
                              </m:sSub>
                            </m:num>
                            <m:den>
                              <m:sSub>
                                <m:sSubPr>
                                  <m:ctrlPr>
                                    <w:rPr>
                                      <w:rFonts w:ascii="Cambria Math" w:hAnsi="Cambria Math"/>
                                    </w:rPr>
                                  </m:ctrlPr>
                                </m:sSubPr>
                                <m:e>
                                  <m:r>
                                    <w:rPr>
                                      <w:rFonts w:ascii="Cambria Math" w:hAnsi="Cambria Math"/>
                                    </w:rPr>
                                    <m:t>λ</m:t>
                                  </m:r>
                                </m:e>
                                <m:sub>
                                  <m:r>
                                    <w:rPr>
                                      <w:rFonts w:ascii="Cambria Math" w:hAnsi="Cambria Math"/>
                                    </w:rPr>
                                    <m:t>e</m:t>
                                  </m:r>
                                </m:sub>
                              </m:sSub>
                            </m:den>
                          </m:f>
                        </m:e>
                      </m:d>
                    </m:den>
                  </m:f>
                </m:e>
              </m:d>
            </m:e>
            <m:sup>
              <m:r>
                <w:rPr>
                  <w:rFonts w:ascii="Cambria Math" w:hAnsi="Cambria Math"/>
                </w:rPr>
                <m:t>2</m:t>
              </m:r>
            </m:sup>
          </m:sSup>
        </m:oMath>
      </m:oMathPara>
    </w:p>
    <w:p w:rsidR="00AB7378" w:rsidRDefault="00C3630D">
      <w:pPr>
        <w:pStyle w:val="FirstParagraph"/>
      </w:pPr>
      <w:r>
        <w:t xml:space="preserve">In this equation, all of the parameters are as defined in the </w:t>
      </w:r>
      <w:r>
        <w:rPr>
          <w:i/>
        </w:rPr>
        <w:t>Statistical Calculations</w:t>
      </w:r>
      <w:r>
        <w:t xml:space="preserve"> section. The expected number of events, below, can then be calculated using the sample size estimation from above. That is,</w:t>
      </w:r>
    </w:p>
    <w:p w:rsidR="00AB7378" w:rsidRDefault="00C3630D">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N</m:t>
              </m:r>
            </m:sub>
          </m:sSub>
          <m:r>
            <w:rPr>
              <w:rFonts w:ascii="Cambria Math" w:hAnsi="Cambria Math"/>
            </w:rPr>
            <m:t>(D)=</m:t>
          </m:r>
          <m:f>
            <m:fPr>
              <m:ctrlPr>
                <w:rPr>
                  <w:rFonts w:ascii="Cambria Math" w:hAnsi="Cambria Math"/>
                </w:rPr>
              </m:ctrlPr>
            </m:fPr>
            <m:num>
              <m:r>
                <w:rPr>
                  <w:rFonts w:ascii="Cambria Math" w:hAnsi="Cambria Math"/>
                </w:rPr>
                <m:t>N</m:t>
              </m:r>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m:oMathPara>
    </w:p>
    <w:p w:rsidR="00AB7378" w:rsidRDefault="00C3630D">
      <w:pPr>
        <w:pStyle w:val="FirstParagraph"/>
      </w:pPr>
      <w:proofErr w:type="gramStart"/>
      <w:r>
        <w:t>where</w:t>
      </w:r>
      <w:proofErr w:type="gramEnd"/>
      <w:r>
        <w:t xml:space="preserve"> </w:t>
      </w:r>
      <m:oMath>
        <m:r>
          <w:rPr>
            <w:rFonts w:ascii="Cambria Math" w:hAnsi="Cambria Math"/>
          </w:rPr>
          <m:t>N</m:t>
        </m:r>
      </m:oMath>
      <w:r>
        <w:t xml:space="preserve"> is the estimated sample size from above, </w:t>
      </w:r>
      <m:oMath>
        <m:r>
          <w:rPr>
            <w:rFonts w:ascii="Cambria Math" w:hAnsi="Cambria Math"/>
          </w:rPr>
          <m:t>D</m:t>
        </m:r>
      </m:oMath>
      <w:r>
        <w:t xml:space="preserve"> represents the event</w:t>
      </w:r>
      <w:ins w:id="214" w:author="Partridge, Matthew" w:date="2017-08-17T22:46:00Z">
        <w:r w:rsidR="00B56E89">
          <w:t xml:space="preserve"> of interest</w:t>
        </w:r>
      </w:ins>
      <w:r>
        <w:t xml:space="preserve">, and </w:t>
      </w:r>
      <m:oMath>
        <m:bar>
          <m:barPr>
            <m:pos m:val="top"/>
            <m:ctrlPr>
              <w:rPr>
                <w:rFonts w:ascii="Cambria Math" w:hAnsi="Cambria Math"/>
              </w:rPr>
            </m:ctrlPr>
          </m:barPr>
          <m:e>
            <m:r>
              <w:rPr>
                <w:rFonts w:ascii="Cambria Math" w:hAnsi="Cambria Math"/>
              </w:rPr>
              <m:t>λ</m:t>
            </m:r>
          </m:e>
        </m:bar>
      </m:oMath>
      <w:r>
        <w:t xml:space="preserve"> is defined as in the sample size calculations above. It should be noted that by using the sample size estimate, the expected number of events is dependent on the parameter </w:t>
      </w:r>
      <m:oMath>
        <m:r>
          <w:rPr>
            <w:rFonts w:ascii="Cambria Math" w:hAnsi="Cambria Math"/>
          </w:rPr>
          <m:t>β</m:t>
        </m:r>
      </m:oMath>
      <w:r>
        <w:t xml:space="preserve"> and thus, the power. Dividing the expected number of events by the sample size will result in the number of events per person, where </w:t>
      </w:r>
      <m:oMath>
        <m:r>
          <m:rPr>
            <m:sty m:val="p"/>
          </m:rPr>
          <w:rPr>
            <w:rFonts w:ascii="Cambria Math" w:hAnsi="Cambria Math"/>
          </w:rPr>
          <m:t>Events per Person</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ϕ(</m:t>
            </m:r>
            <m:bar>
              <m:barPr>
                <m:pos m:val="top"/>
                <m:ctrlPr>
                  <w:rPr>
                    <w:rFonts w:ascii="Cambria Math" w:hAnsi="Cambria Math"/>
                  </w:rPr>
                </m:ctrlPr>
              </m:barPr>
              <m:e>
                <m:r>
                  <w:rPr>
                    <w:rFonts w:ascii="Cambria Math" w:hAnsi="Cambria Math"/>
                  </w:rPr>
                  <m:t>λ</m:t>
                </m:r>
              </m:e>
            </m:bar>
            <m:r>
              <w:rPr>
                <w:rFonts w:ascii="Cambria Math" w:hAnsi="Cambria Math"/>
              </w:rPr>
              <m:t>)</m:t>
            </m:r>
          </m:den>
        </m:f>
      </m:oMath>
      <w:r>
        <w:t xml:space="preserve">. The events per person estimate no longer uses the sample size estimate and is thus free from dependency on the </w:t>
      </w:r>
      <m:oMath>
        <m:r>
          <w:rPr>
            <w:rFonts w:ascii="Cambria Math" w:hAnsi="Cambria Math"/>
          </w:rPr>
          <m:t>β</m:t>
        </m:r>
      </m:oMath>
      <w:r>
        <w:t xml:space="preserve"> 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 </w:t>
      </w:r>
      <m:oMath>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2</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den>
                </m:f>
              </m:e>
            </m:d>
            <m:rad>
              <m:radPr>
                <m:degHide m:val="1"/>
                <m:ctrlPr>
                  <w:rPr>
                    <w:rFonts w:ascii="Cambria Math" w:hAnsi="Cambria Math"/>
                  </w:rPr>
                </m:ctrlPr>
              </m:radPr>
              <m:deg/>
              <m:e>
                <m:r>
                  <w:rPr>
                    <w:rFonts w:ascii="Cambria Math" w:hAnsi="Cambria Math"/>
                  </w:rPr>
                  <m:t>N</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d</m:t>
                </m:r>
              </m:e>
            </m:rad>
          </m:e>
        </m:d>
      </m:oMath>
      <w:r>
        <w:t xml:space="preserve">, 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event rate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group, </w:t>
      </w:r>
      <m:oMath>
        <m:r>
          <w:rPr>
            <w:rFonts w:ascii="Cambria Math" w:hAnsi="Cambria Math"/>
          </w:rPr>
          <m:t>N</m:t>
        </m:r>
      </m:oMath>
      <w:r>
        <w:t xml:space="preserve"> is the sample size, </w:t>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 xml:space="preserve">, and </w:t>
      </w:r>
      <m:oMath>
        <m:r>
          <w:rPr>
            <w:rFonts w:ascii="Cambria Math" w:hAnsi="Cambria Math"/>
          </w:rPr>
          <m:t>d</m:t>
        </m:r>
      </m:oMath>
      <w:r>
        <w:t xml:space="preserve"> is the combined probability of an event occurring. This can be further simplified by multiplying </w:t>
      </w:r>
      <m:oMath>
        <m:r>
          <w:rPr>
            <w:rFonts w:ascii="Cambria Math" w:hAnsi="Cambria Math"/>
          </w:rPr>
          <m:t>N</m:t>
        </m:r>
      </m:oMath>
      <w:r>
        <w:t xml:space="preserve"> and </w:t>
      </w:r>
      <m:oMath>
        <m:r>
          <w:rPr>
            <w:rFonts w:ascii="Cambria Math" w:hAnsi="Cambria Math"/>
          </w:rPr>
          <m:t>d</m:t>
        </m:r>
      </m:oMath>
      <w:r>
        <w:t xml:space="preserve"> to arrive at the expected number of events, </w:t>
      </w:r>
      <m:oMath>
        <m:r>
          <w:rPr>
            <w:rFonts w:ascii="Cambria Math" w:hAnsi="Cambria Math"/>
          </w:rPr>
          <m:t>E(δ)</m:t>
        </m:r>
      </m:oMath>
      <w:r>
        <w:t xml:space="preserve">. The power can then be calculated in terms of the expected number of events following the equation outlined in the </w:t>
      </w:r>
      <w:r>
        <w:rPr>
          <w:i/>
        </w:rPr>
        <w:t>Power</w:t>
      </w:r>
      <w:r>
        <w:t xml:space="preserve"> sub-section of the </w:t>
      </w:r>
      <w:r>
        <w:rPr>
          <w:i/>
        </w:rPr>
        <w:t>Statistical Explanation</w:t>
      </w:r>
      <w:r>
        <w:t xml:space="preserve"> section above. The same inputs for the </w:t>
      </w:r>
      <w:r>
        <w:rPr>
          <w:rStyle w:val="VerbatimChar"/>
        </w:rPr>
        <w:t>nSurvival</w:t>
      </w:r>
      <w:r>
        <w:t xml:space="preserve"> function outlined above are used for the power calculation, except </w:t>
      </w:r>
      <w:del w:id="215" w:author="Partridge, Matthew" w:date="2017-08-17T22:49:00Z">
        <w:r w:rsidDel="00B56E89">
          <w:delText>the power is set to 0.8</w:delText>
        </w:r>
      </w:del>
      <w:ins w:id="216" w:author="Partridge, Matthew" w:date="2017-08-17T22:49:00Z">
        <w:r w:rsidR="00B56E89">
          <w:t>it disregards the power input</w:t>
        </w:r>
      </w:ins>
      <w:r>
        <w:t xml:space="preserve">. The following inputs are used by the </w:t>
      </w:r>
      <w:r>
        <w:rPr>
          <w:rStyle w:val="VerbatimChar"/>
        </w:rPr>
        <w:t>nEvents</w:t>
      </w:r>
      <w:r>
        <w:t xml:space="preserve"> function to calculate the final power.</w:t>
      </w:r>
    </w:p>
    <w:p w:rsidR="00AB7378" w:rsidRDefault="00C3630D">
      <w:pPr>
        <w:pStyle w:val="Compact"/>
        <w:numPr>
          <w:ilvl w:val="0"/>
          <w:numId w:val="20"/>
        </w:numPr>
      </w:pPr>
      <w:r>
        <w:t>hr - Hazard ratio under the alternative hypothesis</w:t>
      </w:r>
    </w:p>
    <w:p w:rsidR="00AB7378" w:rsidRDefault="00C3630D">
      <w:pPr>
        <w:pStyle w:val="Compact"/>
        <w:numPr>
          <w:ilvl w:val="0"/>
          <w:numId w:val="20"/>
        </w:numPr>
      </w:pPr>
      <w:r>
        <w:t>alpha - Type I error rate</w:t>
      </w:r>
    </w:p>
    <w:p w:rsidR="00AB7378" w:rsidRDefault="00C3630D">
      <w:pPr>
        <w:pStyle w:val="Compact"/>
        <w:numPr>
          <w:ilvl w:val="0"/>
          <w:numId w:val="20"/>
        </w:numPr>
      </w:pPr>
      <w:r>
        <w:t>beta - Type II error rate</w:t>
      </w:r>
    </w:p>
    <w:p w:rsidR="00AB7378" w:rsidRDefault="00C3630D">
      <w:pPr>
        <w:pStyle w:val="Compact"/>
        <w:numPr>
          <w:ilvl w:val="0"/>
          <w:numId w:val="20"/>
        </w:numPr>
      </w:pPr>
      <w:r>
        <w:t>ratio - Randomization ratio between groups one and two</w:t>
      </w:r>
    </w:p>
    <w:p w:rsidR="00AB7378" w:rsidRDefault="00C3630D">
      <w:pPr>
        <w:pStyle w:val="Compact"/>
        <w:numPr>
          <w:ilvl w:val="0"/>
          <w:numId w:val="20"/>
        </w:numPr>
      </w:pPr>
      <w:r>
        <w:t>sided - One or two-sided test</w:t>
      </w:r>
    </w:p>
    <w:p w:rsidR="00AB7378" w:rsidRDefault="00C3630D">
      <w:pPr>
        <w:pStyle w:val="Compact"/>
        <w:numPr>
          <w:ilvl w:val="0"/>
          <w:numId w:val="20"/>
        </w:numPr>
      </w:pPr>
      <w:r>
        <w:t>hr0 - Hazard ratio under the null hypothesis</w:t>
      </w:r>
    </w:p>
    <w:p w:rsidR="00AB7378" w:rsidRDefault="00C3630D">
      <w:pPr>
        <w:pStyle w:val="Compact"/>
        <w:numPr>
          <w:ilvl w:val="0"/>
          <w:numId w:val="20"/>
        </w:numPr>
      </w:pPr>
      <w:r>
        <w:t>n - Number of events</w:t>
      </w:r>
    </w:p>
    <w:p w:rsidR="00AB7378" w:rsidRDefault="00C3630D">
      <w:pPr>
        <w:pStyle w:val="FirstParagraph"/>
      </w:pPr>
      <w:r>
        <w:t>In this scenario, beta is the parameter that is being calculated. The calculations are performed using a two-sided (</w:t>
      </w:r>
      <m:oMath>
        <m:r>
          <w:rPr>
            <w:rFonts w:ascii="Cambria Math" w:hAnsi="Cambria Math"/>
          </w:rPr>
          <m:t>≠</m:t>
        </m:r>
      </m:oMath>
      <w:r>
        <w:t xml:space="preserve">) alternative where the null hypothesis assumes the risk </w:t>
      </w:r>
      <w:r>
        <w:lastRenderedPageBreak/>
        <w:t xml:space="preserve">ratio is one. The rest of the parameters can be manipulated to calculate the power. The </w:t>
      </w:r>
      <w:r>
        <w:rPr>
          <w:rStyle w:val="VerbatimChar"/>
        </w:rPr>
        <w:t>nEvents</w:t>
      </w:r>
      <w:r>
        <w:t xml:space="preserve"> function uses the </w:t>
      </w:r>
      <w:proofErr w:type="spellStart"/>
      <w:r>
        <w:rPr>
          <w:rStyle w:val="VerbatimChar"/>
        </w:rPr>
        <w:t>pnorm</w:t>
      </w:r>
      <w:proofErr w:type="spellEnd"/>
      <w:r>
        <w:t xml:space="preserve"> function</w:t>
      </w:r>
      <w:ins w:id="217" w:author="Partridge, Matthew" w:date="2017-08-17T22:50:00Z">
        <w:r w:rsidR="00B56E89">
          <w:t xml:space="preserve"> of the normal distribution</w:t>
        </w:r>
      </w:ins>
      <w:r>
        <w:t xml:space="preserve"> to calculate the power.</w:t>
      </w:r>
    </w:p>
    <w:p w:rsidR="00AB7378" w:rsidRDefault="00C3630D">
      <w:pPr>
        <w:pStyle w:val="Heading3"/>
      </w:pPr>
      <w:bookmarkStart w:id="218" w:name="inputs-and-outputs-5"/>
      <w:bookmarkEnd w:id="218"/>
      <w:r>
        <w:t>3.5.3 Inputs and Outputs</w:t>
      </w:r>
    </w:p>
    <w:p w:rsidR="00AB7378" w:rsidRDefault="00C3630D">
      <w:pPr>
        <w:pStyle w:val="Compact"/>
        <w:numPr>
          <w:ilvl w:val="0"/>
          <w:numId w:val="21"/>
        </w:numPr>
      </w:pPr>
      <w:r>
        <w:t>Enrollment Schedule - The time at which participants are enrolled in the study</w:t>
      </w:r>
    </w:p>
    <w:p w:rsidR="00AB7378" w:rsidRDefault="00C3630D">
      <w:pPr>
        <w:pStyle w:val="Compact"/>
        <w:numPr>
          <w:ilvl w:val="0"/>
          <w:numId w:val="21"/>
        </w:numPr>
      </w:pPr>
      <w:r>
        <w:t>Distribution of Enrollment - The distribution of how participants are enrolled</w:t>
      </w:r>
    </w:p>
    <w:p w:rsidR="00AB7378" w:rsidRDefault="00C3630D">
      <w:pPr>
        <w:pStyle w:val="Compact"/>
        <w:numPr>
          <w:ilvl w:val="0"/>
          <w:numId w:val="21"/>
        </w:numPr>
      </w:pPr>
      <w:r>
        <w:t xml:space="preserve">Exponential Rate - The rate of growth or decay </w:t>
      </w:r>
      <w:del w:id="219" w:author="Partridge, Matthew" w:date="2017-08-17T22:51:00Z">
        <w:r w:rsidDel="00B56E89">
          <w:delText xml:space="preserve">under </w:delText>
        </w:r>
      </w:del>
      <w:ins w:id="220" w:author="Partridge, Matthew" w:date="2017-08-17T22:51:00Z">
        <w:r w:rsidR="00B56E89">
          <w:t>of</w:t>
        </w:r>
        <w:r w:rsidR="00B56E89">
          <w:t xml:space="preserve"> </w:t>
        </w:r>
      </w:ins>
      <w:r>
        <w:t>the exponential enrollment</w:t>
      </w:r>
      <w:del w:id="221" w:author="Partridge, Matthew" w:date="2017-08-17T22:51:00Z">
        <w:r w:rsidDel="00B56E89">
          <w:delText xml:space="preserve"> assumption</w:delText>
        </w:r>
      </w:del>
    </w:p>
    <w:p w:rsidR="00AB7378" w:rsidRDefault="00C3630D">
      <w:pPr>
        <w:pStyle w:val="Compact"/>
        <w:numPr>
          <w:ilvl w:val="0"/>
          <w:numId w:val="21"/>
        </w:numPr>
      </w:pPr>
      <w:r>
        <w:t>Study Duration - The duration of the study in units of time</w:t>
      </w:r>
    </w:p>
    <w:p w:rsidR="00AB7378" w:rsidRDefault="00C3630D">
      <w:pPr>
        <w:pStyle w:val="Compact"/>
        <w:numPr>
          <w:ilvl w:val="0"/>
          <w:numId w:val="21"/>
        </w:numPr>
      </w:pPr>
      <w:r>
        <w:t>Enrollment Duration - The duration of enrollment in units of time</w:t>
      </w:r>
    </w:p>
    <w:p w:rsidR="00AB7378" w:rsidRDefault="00C3630D">
      <w:pPr>
        <w:pStyle w:val="Compact"/>
        <w:numPr>
          <w:ilvl w:val="0"/>
          <w:numId w:val="21"/>
        </w:numPr>
      </w:pPr>
      <w:r>
        <w:t>Sample Allocation Ratio -</w:t>
      </w:r>
      <w:commentRangeStart w:id="222"/>
      <w:r>
        <w:t xml:space="preserve"> The ratio of the size of the target sample to the reference sample</w:t>
      </w:r>
      <w:commentRangeEnd w:id="222"/>
      <w:r w:rsidR="00B56E89">
        <w:rPr>
          <w:rStyle w:val="CommentReference"/>
        </w:rPr>
        <w:commentReference w:id="222"/>
      </w:r>
    </w:p>
    <w:p w:rsidR="00AB7378" w:rsidRDefault="00C3630D">
      <w:pPr>
        <w:pStyle w:val="Compact"/>
        <w:numPr>
          <w:ilvl w:val="0"/>
          <w:numId w:val="21"/>
        </w:numPr>
      </w:pPr>
      <w:r>
        <w:t>Target Event Rate - The number of events per unit of time for the target sample</w:t>
      </w:r>
    </w:p>
    <w:p w:rsidR="00AB7378" w:rsidRDefault="00C3630D">
      <w:pPr>
        <w:pStyle w:val="Compact"/>
        <w:numPr>
          <w:ilvl w:val="0"/>
          <w:numId w:val="21"/>
        </w:numPr>
      </w:pPr>
      <w:r>
        <w:t>Reference Event Rate - The num</w:t>
      </w:r>
      <w:del w:id="223" w:author="Partridge, Matthew" w:date="2017-08-17T22:52:00Z">
        <w:r w:rsidDel="00B56E89">
          <w:delText xml:space="preserve"> </w:delText>
        </w:r>
      </w:del>
      <w:r>
        <w:t>ber of events per unit of time for the reference sample</w:t>
      </w:r>
    </w:p>
    <w:p w:rsidR="00AB7378" w:rsidRDefault="00C3630D">
      <w:pPr>
        <w:pStyle w:val="Compact"/>
        <w:numPr>
          <w:ilvl w:val="0"/>
          <w:numId w:val="21"/>
        </w:numPr>
      </w:pPr>
      <w:r>
        <w:t>Target Censoring Rate - The rate at which events will not be observed in the target sample</w:t>
      </w:r>
    </w:p>
    <w:p w:rsidR="00AB7378" w:rsidRDefault="00C3630D">
      <w:pPr>
        <w:pStyle w:val="Compact"/>
        <w:numPr>
          <w:ilvl w:val="0"/>
          <w:numId w:val="21"/>
        </w:numPr>
      </w:pPr>
      <w:r>
        <w:t>Reference Censoring Rate - The rate at which events will not be observed in the reference sample</w:t>
      </w:r>
    </w:p>
    <w:p w:rsidR="00AB7378" w:rsidRDefault="00C3630D">
      <w:pPr>
        <w:pStyle w:val="Compact"/>
        <w:numPr>
          <w:ilvl w:val="0"/>
          <w:numId w:val="21"/>
        </w:numPr>
      </w:pPr>
      <w:r>
        <w:t>Total Sample Size - The combined size of the target and reference samples</w:t>
      </w:r>
    </w:p>
    <w:p w:rsidR="00AB7378" w:rsidRDefault="00C3630D">
      <w:pPr>
        <w:pStyle w:val="Compact"/>
        <w:numPr>
          <w:ilvl w:val="0"/>
          <w:numId w:val="21"/>
        </w:numPr>
      </w:pPr>
      <w:r>
        <w:t>Significance Level - The probability of falsely rejecting a null hypothesis</w:t>
      </w:r>
    </w:p>
    <w:p w:rsidR="00AB7378" w:rsidRDefault="00C3630D">
      <w:pPr>
        <w:pStyle w:val="Compact"/>
        <w:numPr>
          <w:ilvl w:val="0"/>
          <w:numId w:val="21"/>
        </w:numPr>
      </w:pPr>
      <w:r>
        <w:t>Power - The probability of correctly rejecting a null hypothesis</w:t>
      </w:r>
    </w:p>
    <w:p w:rsidR="00AB7378" w:rsidRDefault="00C3630D">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w:t>
      </w:r>
      <w:del w:id="224" w:author="Partridge, Matthew" w:date="2017-08-17T22:53:00Z">
        <w:r w:rsidDel="006A1DF9">
          <w:delText xml:space="preserve">inputted </w:delText>
        </w:r>
      </w:del>
      <w:ins w:id="225" w:author="Partridge, Matthew" w:date="2017-08-17T22:53:00Z">
        <w:r w:rsidR="006A1DF9">
          <w:t>supplied</w:t>
        </w:r>
        <w:r w:rsidR="006A1DF9">
          <w:t xml:space="preserve"> </w:t>
        </w:r>
      </w:ins>
      <w:r>
        <w:t>event rate</w:t>
      </w:r>
      <w:ins w:id="226" w:author="Partridge, Matthew" w:date="2017-08-17T22:53:00Z">
        <w:r w:rsidR="006A1DF9">
          <w:t>s</w:t>
        </w:r>
      </w:ins>
      <w:r>
        <w:t xml:space="preserve"> to reflect the observed event rate</w:t>
      </w:r>
      <w:ins w:id="227" w:author="Partridge, Matthew" w:date="2017-08-17T22:53:00Z">
        <w:r w:rsidR="006A1DF9">
          <w:t>s</w:t>
        </w:r>
      </w:ins>
      <w:r>
        <w:t>.</w:t>
      </w:r>
    </w:p>
    <w:p w:rsidR="00AB7378" w:rsidRDefault="00C3630D">
      <w:pPr>
        <w:pStyle w:val="Heading3"/>
      </w:pPr>
      <w:bookmarkStart w:id="228" w:name="examples-4"/>
      <w:bookmarkEnd w:id="228"/>
      <w:r>
        <w:t>3.5.4 Examples</w:t>
      </w:r>
    </w:p>
    <w:p w:rsidR="00AB7378" w:rsidRDefault="00C3630D">
      <w:pPr>
        <w:pStyle w:val="FirstParagraph"/>
      </w:pPr>
      <w:r>
        <w:rPr>
          <w:b/>
        </w:rPr>
        <w:t>Calculating Power:</w:t>
      </w:r>
      <w:r>
        <w:t xml:space="preserve"> Although the original collection of MGUS data in Olmstead County, MN was not aimed at examining death rates, the secondary assay of serum FLC levels specifically examined the association of FLC levels and death. Suppose the power </w:t>
      </w:r>
      <w:ins w:id="229" w:author="Partridge, Matthew" w:date="2017-08-17T22:53:00Z">
        <w:r w:rsidR="006A1DF9">
          <w:t xml:space="preserve">of the </w:t>
        </w:r>
      </w:ins>
      <w:r>
        <w:t xml:space="preserve">secondary assay </w:t>
      </w:r>
      <w:del w:id="230" w:author="Partridge, Matthew" w:date="2017-08-17T22:55:00Z">
        <w:r w:rsidDel="006A1DF9">
          <w:delText xml:space="preserve">in </w:delText>
        </w:r>
      </w:del>
      <w:ins w:id="231" w:author="Partridge, Matthew" w:date="2017-08-17T22:55:00Z">
        <w:r w:rsidR="006A1DF9">
          <w:t>to</w:t>
        </w:r>
        <w:r w:rsidR="006A1DF9">
          <w:t xml:space="preserve"> </w:t>
        </w:r>
      </w:ins>
      <w:r>
        <w:t>detect</w:t>
      </w:r>
      <w:del w:id="232" w:author="Partridge, Matthew" w:date="2017-08-17T22:55:00Z">
        <w:r w:rsidDel="006A1DF9">
          <w:delText>ing</w:delText>
        </w:r>
      </w:del>
      <w:r>
        <w:t xml:space="preserve"> the difference in death rates among participants with and withoug MGUS is being calculated. Based on the information provided by the study, it lasted </w:t>
      </w:r>
      <w:ins w:id="233" w:author="Partridge, Matthew" w:date="2017-08-17T22:54:00Z">
        <w:r w:rsidR="006A1DF9">
          <w:t xml:space="preserve">around </w:t>
        </w:r>
      </w:ins>
      <w:r>
        <w:t xml:space="preserve">15 years with recruitment occurring throughout. For the sake of this example, recruitment will assumed to have occurred uniformly throughout the 15 year study. The sample allocation ratio can be estimated as the number of participants with MGUS divided by the number of participants without MGUS, </w:t>
      </w:r>
      <m:oMath>
        <m:f>
          <m:fPr>
            <m:ctrlPr>
              <w:rPr>
                <w:rFonts w:ascii="Cambria Math" w:hAnsi="Cambria Math"/>
              </w:rPr>
            </m:ctrlPr>
          </m:fPr>
          <m:num>
            <m:r>
              <w:rPr>
                <w:rFonts w:ascii="Cambria Math" w:hAnsi="Cambria Math"/>
              </w:rPr>
              <m:t>115</m:t>
            </m:r>
          </m:num>
          <m:den>
            <m:r>
              <w:rPr>
                <w:rFonts w:ascii="Cambria Math" w:hAnsi="Cambria Math"/>
              </w:rPr>
              <m:t>7759</m:t>
            </m:r>
          </m:den>
        </m:f>
        <m:r>
          <w:rPr>
            <w:rFonts w:ascii="Cambria Math" w:hAnsi="Cambria Math"/>
          </w:rPr>
          <m:t>=0.01</m:t>
        </m:r>
      </m:oMath>
      <w:r>
        <w:t xml:space="preserve">. The death rate per year for both groups can be estimated as 0.01 for participants with MGUS and 0.03 for participants without MGUS. The censoring rate for each group can also be determined by calculating the </w:t>
      </w:r>
      <w:r>
        <w:lastRenderedPageBreak/>
        <w:t>percentage of participants that did not die in each group, 0.86 and 0.72 for participants with and without MGUS respectively. There were 7874 participants in the study. Assuming a 0.05 significance level, the power of the study can be calculated as follows:</w:t>
      </w:r>
    </w:p>
    <w:p w:rsidR="00AB7378" w:rsidRDefault="00C3630D">
      <w:pPr>
        <w:pStyle w:val="Compact"/>
        <w:numPr>
          <w:ilvl w:val="0"/>
          <w:numId w:val="22"/>
        </w:numPr>
      </w:pPr>
      <w:r>
        <w:t>Enrollment Schedule: Throughout</w:t>
      </w:r>
    </w:p>
    <w:p w:rsidR="00AB7378" w:rsidRDefault="00C3630D">
      <w:pPr>
        <w:pStyle w:val="Compact"/>
        <w:numPr>
          <w:ilvl w:val="0"/>
          <w:numId w:val="22"/>
        </w:numPr>
      </w:pPr>
      <w:r>
        <w:t>Distribution of Enrollment: Uniform</w:t>
      </w:r>
    </w:p>
    <w:p w:rsidR="00AB7378" w:rsidRDefault="00C3630D">
      <w:pPr>
        <w:pStyle w:val="Compact"/>
        <w:numPr>
          <w:ilvl w:val="0"/>
          <w:numId w:val="22"/>
        </w:numPr>
      </w:pPr>
      <w:r>
        <w:t>Study Duration: 15 (years)</w:t>
      </w:r>
    </w:p>
    <w:p w:rsidR="00AB7378" w:rsidRDefault="00C3630D">
      <w:pPr>
        <w:pStyle w:val="Compact"/>
        <w:numPr>
          <w:ilvl w:val="0"/>
          <w:numId w:val="22"/>
        </w:numPr>
      </w:pPr>
      <w:r>
        <w:t>Sample Allocation Ratio: 0.01</w:t>
      </w:r>
    </w:p>
    <w:p w:rsidR="00AB7378" w:rsidRDefault="00C3630D">
      <w:pPr>
        <w:pStyle w:val="Compact"/>
        <w:numPr>
          <w:ilvl w:val="0"/>
          <w:numId w:val="22"/>
        </w:numPr>
      </w:pPr>
      <w:r>
        <w:t>Target Event Rate: 0.01 (death rate per year)</w:t>
      </w:r>
    </w:p>
    <w:p w:rsidR="00AB7378" w:rsidRDefault="00C3630D">
      <w:pPr>
        <w:pStyle w:val="Compact"/>
        <w:numPr>
          <w:ilvl w:val="0"/>
          <w:numId w:val="22"/>
        </w:numPr>
      </w:pPr>
      <w:r>
        <w:t>Reference Event Rate: 0.03 (death rate per year)</w:t>
      </w:r>
    </w:p>
    <w:p w:rsidR="00AB7378" w:rsidRDefault="00C3630D">
      <w:pPr>
        <w:pStyle w:val="Compact"/>
        <w:numPr>
          <w:ilvl w:val="0"/>
          <w:numId w:val="22"/>
        </w:numPr>
      </w:pPr>
      <w:r>
        <w:t>Target Censoring Rate: 0.86</w:t>
      </w:r>
    </w:p>
    <w:p w:rsidR="00AB7378" w:rsidRDefault="00C3630D">
      <w:pPr>
        <w:pStyle w:val="Compact"/>
        <w:numPr>
          <w:ilvl w:val="0"/>
          <w:numId w:val="22"/>
        </w:numPr>
      </w:pPr>
      <w:r>
        <w:t>Reference Censoring Rate: 0.72</w:t>
      </w:r>
    </w:p>
    <w:p w:rsidR="00AB7378" w:rsidRDefault="00C3630D">
      <w:pPr>
        <w:pStyle w:val="Compact"/>
        <w:numPr>
          <w:ilvl w:val="0"/>
          <w:numId w:val="22"/>
        </w:numPr>
      </w:pPr>
      <w:r>
        <w:t>Significance Level: 0.05</w:t>
      </w:r>
    </w:p>
    <w:p w:rsidR="00AB7378" w:rsidRDefault="00C3630D">
      <w:pPr>
        <w:pStyle w:val="Compact"/>
        <w:numPr>
          <w:ilvl w:val="0"/>
          <w:numId w:val="22"/>
        </w:numPr>
      </w:pPr>
      <w:r>
        <w:t>Total Sample Size: 7874</w:t>
      </w:r>
    </w:p>
    <w:p w:rsidR="00AB7378" w:rsidRDefault="00C3630D">
      <w:pPr>
        <w:pStyle w:val="FirstParagraph"/>
      </w:pPr>
      <w:r>
        <w:t>Based on the values entered, the study would have 62% power.</w:t>
      </w:r>
    </w:p>
    <w:p w:rsidR="00AB7378" w:rsidRDefault="00C3630D">
      <w:pPr>
        <w:pStyle w:val="BodyText"/>
      </w:pPr>
      <w:r>
        <w:rPr>
          <w:b/>
        </w:rPr>
        <w:t>Calculating Sample Size:</w:t>
      </w:r>
      <w:r>
        <w:t xml:space="preserve"> Since the power of the secondary assay is </w:t>
      </w:r>
      <w:del w:id="234" w:author="Partridge, Matthew" w:date="2017-08-17T22:59:00Z">
        <w:r w:rsidDel="006A1DF9">
          <w:delText xml:space="preserve">so </w:delText>
        </w:r>
      </w:del>
      <w:ins w:id="235" w:author="Partridge, Matthew" w:date="2017-08-17T22:59:00Z">
        <w:r w:rsidR="006A1DF9">
          <w:t>relatively</w:t>
        </w:r>
        <w:r w:rsidR="006A1DF9">
          <w:t xml:space="preserve"> </w:t>
        </w:r>
      </w:ins>
      <w:r>
        <w:t>small, suppose a new study is being designed to specifically examine death rates of participants with and without MGUS. Suppose the study will</w:t>
      </w:r>
      <w:ins w:id="236" w:author="Partridge, Matthew" w:date="2017-08-17T23:01:00Z">
        <w:r w:rsidR="006A1DF9">
          <w:t xml:space="preserve"> again</w:t>
        </w:r>
      </w:ins>
      <w:r>
        <w:t xml:space="preserve"> last fifteen years </w:t>
      </w:r>
      <w:del w:id="237" w:author="Partridge, Matthew" w:date="2017-08-17T23:01:00Z">
        <w:r w:rsidDel="006A1DF9">
          <w:delText xml:space="preserve">again </w:delText>
        </w:r>
      </w:del>
      <w:r>
        <w:t xml:space="preserve">this time with recruitment occurring during the first four years with an expected exponentially decaying rate of entry, say </w:t>
      </w:r>
      <m:oMath>
        <m:r>
          <w:rPr>
            <w:rFonts w:ascii="Cambria Math" w:hAnsi="Cambria Math"/>
          </w:rPr>
          <m:t>γ=-1</m:t>
        </m:r>
      </m:oMath>
      <w:r>
        <w:t>. The death rates from above, 0.01 for participants with MGUS and 0.03 for participants without MGUS, can be used as estimates. A similar amount of censoring is expected as in the original study, say 75% of each group. If the same number of participants in each of the groups is desired in order to compare the death rates with a 0.05 significance level and 80% power, the total number of participants required in the study can be calculated as follows:</w:t>
      </w:r>
    </w:p>
    <w:p w:rsidR="00AB7378" w:rsidRDefault="00C3630D">
      <w:pPr>
        <w:pStyle w:val="Compact"/>
        <w:numPr>
          <w:ilvl w:val="0"/>
          <w:numId w:val="23"/>
        </w:numPr>
      </w:pPr>
      <w:r>
        <w:t>Enrollment Schedule: Over a Period</w:t>
      </w:r>
    </w:p>
    <w:p w:rsidR="00AB7378" w:rsidRDefault="00C3630D">
      <w:pPr>
        <w:pStyle w:val="Compact"/>
        <w:numPr>
          <w:ilvl w:val="0"/>
          <w:numId w:val="23"/>
        </w:numPr>
      </w:pPr>
      <w:r>
        <w:t>Distribution of Enrollment: Exponential</w:t>
      </w:r>
    </w:p>
    <w:p w:rsidR="00AB7378" w:rsidRDefault="00C3630D">
      <w:pPr>
        <w:pStyle w:val="Compact"/>
        <w:numPr>
          <w:ilvl w:val="0"/>
          <w:numId w:val="23"/>
        </w:numPr>
      </w:pPr>
      <w:r>
        <w:t>Exponential Rate: -1</w:t>
      </w:r>
    </w:p>
    <w:p w:rsidR="00AB7378" w:rsidRDefault="00C3630D">
      <w:pPr>
        <w:pStyle w:val="Compact"/>
        <w:numPr>
          <w:ilvl w:val="0"/>
          <w:numId w:val="23"/>
        </w:numPr>
      </w:pPr>
      <w:r>
        <w:t>Study Duration: 15 (years)</w:t>
      </w:r>
    </w:p>
    <w:p w:rsidR="00AB7378" w:rsidRDefault="00C3630D">
      <w:pPr>
        <w:pStyle w:val="Compact"/>
        <w:numPr>
          <w:ilvl w:val="0"/>
          <w:numId w:val="23"/>
        </w:numPr>
      </w:pPr>
      <w:r>
        <w:t>Enrollment Duration: 4 (years)</w:t>
      </w:r>
    </w:p>
    <w:p w:rsidR="00AB7378" w:rsidRDefault="00C3630D">
      <w:pPr>
        <w:pStyle w:val="Compact"/>
        <w:numPr>
          <w:ilvl w:val="0"/>
          <w:numId w:val="23"/>
        </w:numPr>
      </w:pPr>
      <w:r>
        <w:t>Sample Allocation Ratio: 1</w:t>
      </w:r>
    </w:p>
    <w:p w:rsidR="00AB7378" w:rsidRDefault="00C3630D">
      <w:pPr>
        <w:pStyle w:val="Compact"/>
        <w:numPr>
          <w:ilvl w:val="0"/>
          <w:numId w:val="23"/>
        </w:numPr>
      </w:pPr>
      <w:r>
        <w:t>Target Event Rate: 0.01 (death rate per year)</w:t>
      </w:r>
    </w:p>
    <w:p w:rsidR="00AB7378" w:rsidRDefault="00C3630D">
      <w:pPr>
        <w:pStyle w:val="Compact"/>
        <w:numPr>
          <w:ilvl w:val="0"/>
          <w:numId w:val="23"/>
        </w:numPr>
      </w:pPr>
      <w:r>
        <w:t>Reference Event Rate: 0.03 (death rate per year)</w:t>
      </w:r>
    </w:p>
    <w:p w:rsidR="00AB7378" w:rsidRDefault="00C3630D">
      <w:pPr>
        <w:pStyle w:val="Compact"/>
        <w:numPr>
          <w:ilvl w:val="0"/>
          <w:numId w:val="23"/>
        </w:numPr>
      </w:pPr>
      <w:r>
        <w:t>Target Censoring Rate: 0.75</w:t>
      </w:r>
    </w:p>
    <w:p w:rsidR="00AB7378" w:rsidRDefault="00C3630D">
      <w:pPr>
        <w:pStyle w:val="Compact"/>
        <w:numPr>
          <w:ilvl w:val="0"/>
          <w:numId w:val="23"/>
        </w:numPr>
      </w:pPr>
      <w:r>
        <w:t>Reference Censoring Rate: 0.75</w:t>
      </w:r>
    </w:p>
    <w:p w:rsidR="00AB7378" w:rsidRDefault="00C3630D">
      <w:pPr>
        <w:pStyle w:val="Compact"/>
        <w:numPr>
          <w:ilvl w:val="0"/>
          <w:numId w:val="23"/>
        </w:numPr>
      </w:pPr>
      <w:r>
        <w:t>Significance Level: 0.05</w:t>
      </w:r>
    </w:p>
    <w:p w:rsidR="00AB7378" w:rsidRDefault="00C3630D">
      <w:pPr>
        <w:pStyle w:val="Compact"/>
        <w:numPr>
          <w:ilvl w:val="0"/>
          <w:numId w:val="23"/>
        </w:numPr>
      </w:pPr>
      <w:r>
        <w:t>Power: 0.8</w:t>
      </w:r>
    </w:p>
    <w:p w:rsidR="00AB7378" w:rsidRDefault="00C3630D">
      <w:pPr>
        <w:pStyle w:val="FirstParagraph"/>
      </w:pPr>
      <w:r>
        <w:t>Based on the values entered, a total sample size of 1022 participants is required, i.e. 511 participants with MGUS and 511 participants without MGUS.</w:t>
      </w:r>
    </w:p>
    <w:p w:rsidR="00AB7378" w:rsidRDefault="00C3630D">
      <w:pPr>
        <w:pStyle w:val="Heading1"/>
      </w:pPr>
      <w:bookmarkStart w:id="238" w:name="technical-challenges-and-future-improvem"/>
      <w:bookmarkStart w:id="239" w:name="_Toc490762100"/>
      <w:bookmarkEnd w:id="238"/>
      <w:r>
        <w:lastRenderedPageBreak/>
        <w:t>4. Technical Challenges and Future Improvements</w:t>
      </w:r>
      <w:bookmarkEnd w:id="239"/>
    </w:p>
    <w:p w:rsidR="00AB7378" w:rsidDel="00D126FD" w:rsidRDefault="00C3630D">
      <w:pPr>
        <w:pStyle w:val="FirstParagraph"/>
        <w:rPr>
          <w:del w:id="240" w:author="Partridge, Matthew" w:date="2017-08-17T23:04:00Z"/>
        </w:rPr>
      </w:pPr>
      <w:del w:id="241" w:author="Partridge, Matthew" w:date="2017-08-17T23:04:00Z">
        <w:r w:rsidDel="00D126FD">
          <w:delText>Throughout working on this dashboard, there were many areas that were noted for possible upgrades or improvements. Explained below are some of the possible areas for further improvement.</w:delText>
        </w:r>
      </w:del>
    </w:p>
    <w:p w:rsidR="00AB7378" w:rsidRDefault="00C3630D">
      <w:pPr>
        <w:pStyle w:val="BodyText"/>
      </w:pPr>
      <w:r>
        <w:t>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rsidR="00AB7378" w:rsidRDefault="00C3630D">
      <w:pPr>
        <w:pStyle w:val="Heading2"/>
      </w:pPr>
      <w:bookmarkStart w:id="242" w:name="user-interface"/>
      <w:bookmarkStart w:id="243" w:name="_Toc490762101"/>
      <w:bookmarkEnd w:id="242"/>
      <w:r>
        <w:t>4.1 User Interface</w:t>
      </w:r>
      <w:bookmarkEnd w:id="243"/>
    </w:p>
    <w:p w:rsidR="00AB7378" w:rsidRDefault="00C3630D">
      <w:pPr>
        <w:pStyle w:val="Heading3"/>
      </w:pPr>
      <w:bookmarkStart w:id="244" w:name="layout"/>
      <w:bookmarkEnd w:id="244"/>
      <w:r>
        <w:t>4.1.1 Layout</w:t>
      </w:r>
    </w:p>
    <w:p w:rsidR="00AB7378" w:rsidRDefault="00C3630D">
      <w:pPr>
        <w:pStyle w:val="FirstParagraph"/>
      </w:pPr>
      <w:r>
        <w:t>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button to toggle displaying the slider input for numeric variables.</w:t>
      </w:r>
    </w:p>
    <w:p w:rsidR="00AB7378" w:rsidRDefault="00C3630D">
      <w:pPr>
        <w:pStyle w:val="Heading3"/>
      </w:pPr>
      <w:bookmarkStart w:id="245" w:name="calculation-selector"/>
      <w:bookmarkEnd w:id="245"/>
      <w:r>
        <w:t>4.1.2 Calculation Selector</w:t>
      </w:r>
    </w:p>
    <w:p w:rsidR="00AB7378" w:rsidRDefault="00C3630D">
      <w:pPr>
        <w:pStyle w:val="FirstParagraph"/>
      </w:pPr>
      <w:r>
        <w:t>The original goal during the development of the dashboard was for all of the inputs and outputs to be interconnected</w:t>
      </w:r>
      <w:ins w:id="246" w:author="Partridge, Matthew" w:date="2017-08-17T23:05:00Z">
        <w:r w:rsidR="00D126FD">
          <w:t>, similar to an equation</w:t>
        </w:r>
      </w:ins>
      <w:r>
        <w:t>.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rsidR="00AB7378" w:rsidRDefault="00C3630D">
      <w:pPr>
        <w:pStyle w:val="Heading3"/>
      </w:pPr>
      <w:bookmarkStart w:id="247" w:name="slider-units"/>
      <w:bookmarkEnd w:id="247"/>
      <w:r>
        <w:t>4.1.3 Slider Units</w:t>
      </w:r>
    </w:p>
    <w:p w:rsidR="00AB7378" w:rsidRDefault="00C3630D">
      <w:pPr>
        <w:pStyle w:val="FirstParagraph"/>
      </w:pPr>
      <w:r>
        <w:t>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rsidR="00AB7378" w:rsidRDefault="00C3630D">
      <w:pPr>
        <w:pStyle w:val="Heading3"/>
      </w:pPr>
      <w:bookmarkStart w:id="248" w:name="informative-dialog"/>
      <w:bookmarkEnd w:id="248"/>
      <w:r>
        <w:t xml:space="preserve">4.1.4 </w:t>
      </w:r>
      <w:del w:id="249" w:author="Partridge, Matthew" w:date="2017-08-17T23:10:00Z">
        <w:r w:rsidDel="00D126FD">
          <w:delText xml:space="preserve">Informative </w:delText>
        </w:r>
      </w:del>
      <w:ins w:id="250" w:author="Partridge, Matthew" w:date="2017-08-17T23:10:00Z">
        <w:r w:rsidR="00D126FD">
          <w:t>Educational</w:t>
        </w:r>
        <w:r w:rsidR="00D126FD">
          <w:t xml:space="preserve"> </w:t>
        </w:r>
      </w:ins>
      <w:r>
        <w:t>Dialog</w:t>
      </w:r>
    </w:p>
    <w:p w:rsidR="00AB7378" w:rsidRDefault="00C3630D">
      <w:pPr>
        <w:pStyle w:val="FirstParagraph"/>
      </w:pPr>
      <w:r>
        <w:t xml:space="preserve">One of the next steps for this dashboard is shaping it into an educational tool. While many users of this application will have an </w:t>
      </w:r>
      <w:del w:id="251" w:author="Partridge, Matthew" w:date="2017-08-17T23:10:00Z">
        <w:r w:rsidDel="00D126FD">
          <w:delText xml:space="preserve">in </w:delText>
        </w:r>
      </w:del>
      <w:ins w:id="252" w:author="Partridge, Matthew" w:date="2017-08-17T23:10:00Z">
        <w:r w:rsidR="00D126FD">
          <w:t>in</w:t>
        </w:r>
        <w:r w:rsidR="00D126FD">
          <w:t>-</w:t>
        </w:r>
      </w:ins>
      <w:r>
        <w:t xml:space="preserve">depth knowledge of the statistical concepts used, many other users will have little to no understanding of these concepts. That being said, it is important that everyone using the dashboard understands how to use it and what the output means. Further improvements in this area </w:t>
      </w:r>
      <w:del w:id="253" w:author="Partridge, Matthew" w:date="2017-08-17T23:10:00Z">
        <w:r w:rsidDel="00D126FD">
          <w:delText xml:space="preserve">will </w:delText>
        </w:r>
      </w:del>
      <w:ins w:id="254" w:author="Partridge, Matthew" w:date="2017-08-17T23:10:00Z">
        <w:r w:rsidR="00D126FD">
          <w:t>could</w:t>
        </w:r>
        <w:r w:rsidR="00D126FD">
          <w:t xml:space="preserve"> </w:t>
        </w:r>
      </w:ins>
      <w:r>
        <w:t xml:space="preserve">include an introductory page </w:t>
      </w:r>
      <w:r>
        <w:lastRenderedPageBreak/>
        <w:t xml:space="preserve">explaining how to use the dashboard, similar to section 2 of this document. In addition, a box at the top of each page explaining the scenario and a box at the bottom of each page summarizing and explaining the results </w:t>
      </w:r>
      <w:del w:id="255" w:author="Partridge, Matthew" w:date="2017-08-17T23:11:00Z">
        <w:r w:rsidDel="00D126FD">
          <w:delText xml:space="preserve">can </w:delText>
        </w:r>
      </w:del>
      <w:ins w:id="256" w:author="Partridge, Matthew" w:date="2017-08-17T23:11:00Z">
        <w:r w:rsidR="00D126FD">
          <w:t>could</w:t>
        </w:r>
        <w:r w:rsidR="00D126FD">
          <w:t xml:space="preserve"> </w:t>
        </w:r>
      </w:ins>
      <w:r>
        <w:t>also be added. Graphics including power and sample size curves would also provide an additional way for users to visualize the output based on the changing of inputs.</w:t>
      </w:r>
    </w:p>
    <w:p w:rsidR="00AB7378" w:rsidRDefault="00C3630D">
      <w:pPr>
        <w:pStyle w:val="Heading2"/>
      </w:pPr>
      <w:bookmarkStart w:id="257" w:name="server"/>
      <w:bookmarkStart w:id="258" w:name="_Toc490762102"/>
      <w:bookmarkEnd w:id="257"/>
      <w:r>
        <w:t>4.2 Server</w:t>
      </w:r>
      <w:bookmarkEnd w:id="258"/>
    </w:p>
    <w:p w:rsidR="00AB7378" w:rsidRDefault="00C3630D">
      <w:pPr>
        <w:pStyle w:val="Heading3"/>
      </w:pPr>
      <w:bookmarkStart w:id="259" w:name="functions"/>
      <w:bookmarkEnd w:id="259"/>
      <w:r>
        <w:t>4.2.1 Functions</w:t>
      </w:r>
    </w:p>
    <w:p w:rsidR="00AB7378" w:rsidRDefault="00C3630D">
      <w:pPr>
        <w:pStyle w:val="FirstParagraph"/>
      </w:pPr>
      <w:r>
        <w:t xml:space="preserve">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w:t>
      </w:r>
      <w:del w:id="260" w:author="Partridge, Matthew" w:date="2017-08-17T23:12:00Z">
        <w:r w:rsidDel="00ED7E36">
          <w:delText xml:space="preserve">collapsed </w:delText>
        </w:r>
      </w:del>
      <w:ins w:id="261" w:author="Partridge, Matthew" w:date="2017-08-17T23:12:00Z">
        <w:r w:rsidR="00ED7E36">
          <w:t>consolidated</w:t>
        </w:r>
        <w:r w:rsidR="00ED7E36">
          <w:t xml:space="preserve"> </w:t>
        </w:r>
      </w:ins>
      <w:r>
        <w:t>into a function that updates all of the inputs across the dashboard at the same time. This would save numerous lines of repeating code, but may result in decreased efficiency.</w:t>
      </w:r>
    </w:p>
    <w:p w:rsidR="00AB7378" w:rsidRDefault="00C3630D">
      <w:pPr>
        <w:pStyle w:val="Heading3"/>
      </w:pPr>
      <w:bookmarkStart w:id="262" w:name="consolidation"/>
      <w:bookmarkEnd w:id="262"/>
      <w:r>
        <w:t>4.2.2 Consolidation</w:t>
      </w:r>
    </w:p>
    <w:p w:rsidR="00AB7378" w:rsidRDefault="00C3630D">
      <w:pPr>
        <w:pStyle w:val="FirstParagraph"/>
      </w:pPr>
      <w:r>
        <w:t>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rsidR="00AB7378" w:rsidRDefault="00C3630D">
      <w:pPr>
        <w:pStyle w:val="Heading2"/>
      </w:pPr>
      <w:bookmarkStart w:id="263" w:name="alternative-hypothesis"/>
      <w:bookmarkStart w:id="264" w:name="_Toc490762103"/>
      <w:bookmarkEnd w:id="263"/>
      <w:r>
        <w:t>4.3 Alternative Hypothesis</w:t>
      </w:r>
      <w:bookmarkEnd w:id="264"/>
    </w:p>
    <w:p w:rsidR="00AB7378" w:rsidRDefault="00C3630D">
      <w:pPr>
        <w:pStyle w:val="FirstParagraph"/>
      </w:pPr>
      <w:r>
        <w:t>For simplicity, each page currently has a static</w:t>
      </w:r>
      <w:ins w:id="265" w:author="Partridge, Matthew" w:date="2017-08-17T23:14:00Z">
        <w:r w:rsidR="00ED7E36">
          <w:t xml:space="preserve"> two-sided</w:t>
        </w:r>
      </w:ins>
      <w:r>
        <w:t xml:space="preserve"> alternative hypothesis</w:t>
      </w:r>
      <w:del w:id="266" w:author="Partridge, Matthew" w:date="2017-08-17T23:14:00Z">
        <w:r w:rsidDel="00ED7E36">
          <w:delText xml:space="preserve"> (two-sided for one mean, one proportion, two means, and two proportions and one-sided for time to event)</w:delText>
        </w:r>
      </w:del>
      <w:r>
        <w:t>. The functions used by the dashboard, however, have the capability to perform both one-sided and two-sided calculations for each scenario. Adding this functionality would allow for non-inferiority, superiority, and equivalence scenarios.</w:t>
      </w:r>
    </w:p>
    <w:p w:rsidR="00AB7378" w:rsidRDefault="00C3630D">
      <w:pPr>
        <w:pStyle w:val="Heading2"/>
      </w:pPr>
      <w:bookmarkStart w:id="267" w:name="time-to-event-1"/>
      <w:bookmarkStart w:id="268" w:name="_Toc490762104"/>
      <w:bookmarkEnd w:id="267"/>
      <w:r>
        <w:t>4.4 Time to Event</w:t>
      </w:r>
      <w:bookmarkEnd w:id="268"/>
    </w:p>
    <w:p w:rsidR="00AB7378" w:rsidRDefault="00C3630D">
      <w:pPr>
        <w:pStyle w:val="FirstParagraph"/>
      </w:pPr>
      <w:r>
        <w:t>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rsidR="00AB7378" w:rsidRDefault="00C3630D">
      <w:pPr>
        <w:pStyle w:val="Heading2"/>
      </w:pPr>
      <w:bookmarkStart w:id="269" w:name="new-pages"/>
      <w:bookmarkStart w:id="270" w:name="_Toc490762105"/>
      <w:bookmarkEnd w:id="269"/>
      <w:r>
        <w:lastRenderedPageBreak/>
        <w:t>4.5 New Pages</w:t>
      </w:r>
      <w:bookmarkEnd w:id="270"/>
    </w:p>
    <w:p w:rsidR="00AB7378" w:rsidRDefault="00C3630D">
      <w:pPr>
        <w:pStyle w:val="FirstParagraph"/>
      </w:pPr>
      <w:r>
        <w:t>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w:t>
      </w:r>
      <w:ins w:id="271" w:author="Partridge, Matthew" w:date="2017-08-17T23:20:00Z">
        <w:r w:rsidR="00ED7E36">
          <w:t>,</w:t>
        </w:r>
      </w:ins>
      <w:r>
        <w:t xml:space="preserve"> </w:t>
      </w:r>
      <w:del w:id="272" w:author="Partridge, Matthew" w:date="2017-08-17T23:20:00Z">
        <w:r w:rsidDel="00ED7E36">
          <w:delText>(</w:delText>
        </w:r>
      </w:del>
      <w:r>
        <w:t>k</w:t>
      </w:r>
      <w:del w:id="273" w:author="Partridge, Matthew" w:date="2017-08-17T23:20:00Z">
        <w:r w:rsidDel="00ED7E36">
          <w:delText>)</w:delText>
        </w:r>
      </w:del>
      <w:proofErr w:type="gramStart"/>
      <w:r>
        <w:t>,</w:t>
      </w:r>
      <w:proofErr w:type="gramEnd"/>
      <w:r>
        <w:t xml:space="preserve"> means or proportions are being compared. These additional four scenarios would help cover as many of the possible scenarios that would be seen in practice.</w:t>
      </w:r>
    </w:p>
    <w:p w:rsidR="00AB7378" w:rsidRDefault="00C3630D">
      <w:pPr>
        <w:pStyle w:val="Heading1"/>
      </w:pPr>
      <w:bookmarkStart w:id="274" w:name="acknowledgements"/>
      <w:bookmarkStart w:id="275" w:name="_Toc490762106"/>
      <w:bookmarkEnd w:id="274"/>
      <w:r>
        <w:t>5. Acknowledgements</w:t>
      </w:r>
      <w:bookmarkEnd w:id="275"/>
    </w:p>
    <w:p w:rsidR="00AB7378" w:rsidRDefault="00C3630D">
      <w:pPr>
        <w:pStyle w:val="FirstParagraph"/>
      </w:pPr>
      <w:r>
        <w:t>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rsidR="00AB7378" w:rsidRDefault="00C3630D">
      <w:pPr>
        <w:pStyle w:val="BodyText"/>
      </w:pPr>
      <w:r>
        <w:t>I would also like to thank the entire biostatistics faculty at the University of Minnesota for all of the work they do to help students in their pursuit of knowledge.</w:t>
      </w:r>
    </w:p>
    <w:p w:rsidR="00AB7378" w:rsidRDefault="00C3630D">
      <w:pPr>
        <w:pStyle w:val="BodyText"/>
      </w:pPr>
      <w:r>
        <w:t>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rsidR="00AB7378" w:rsidRDefault="00C3630D">
      <w:pPr>
        <w:pStyle w:val="BodyText"/>
      </w:pPr>
      <w:r>
        <w:t>Finally, I am incredibly thankful for having the best support system through this long, arduous, and sometimes lonely process in my wife, Cassie Partridge. This project would not have been completed without her encouragement and constant support.</w:t>
      </w:r>
    </w:p>
    <w:p w:rsidR="00AB7378" w:rsidRDefault="00C3630D">
      <w:pPr>
        <w:pStyle w:val="Heading1"/>
      </w:pPr>
      <w:bookmarkStart w:id="276" w:name="references"/>
      <w:bookmarkStart w:id="277" w:name="_Toc490762107"/>
      <w:bookmarkEnd w:id="276"/>
      <w:r>
        <w:t>6. References</w:t>
      </w:r>
      <w:bookmarkEnd w:id="277"/>
    </w:p>
    <w:p w:rsidR="00AB7378" w:rsidRDefault="00C3630D">
      <w:pPr>
        <w:pStyle w:val="FirstParagraph"/>
      </w:pPr>
      <w:r>
        <w:t xml:space="preserve">Allaire, JJ &amp; Cheng, Joe &amp; Xie, Yihui &amp; McPherson, Jonathan &amp; Chang, Winston &amp; Allen, Jeff &amp; Wickham, Hadley &amp; Atkins, Aron &amp; Hyndman, Rob &amp; Arslan, Ruben (2017). </w:t>
      </w:r>
      <w:r>
        <w:rPr>
          <w:i/>
        </w:rPr>
        <w:t>rmarkdown: Dynamic Documents for R</w:t>
      </w:r>
      <w:r>
        <w:t xml:space="preserve">. R package version 1.5. </w:t>
      </w:r>
      <w:hyperlink r:id="rId16">
        <w:r>
          <w:rPr>
            <w:rStyle w:val="Hyperlink"/>
          </w:rPr>
          <w:t>https://CRAN.R-project.org/package=rmarkdown</w:t>
        </w:r>
      </w:hyperlink>
    </w:p>
    <w:p w:rsidR="00AB7378" w:rsidRDefault="00C3630D">
      <w:pPr>
        <w:pStyle w:val="BodyText"/>
      </w:pPr>
      <w:r>
        <w:t xml:space="preserve">Anderson, Keaven (2016). </w:t>
      </w:r>
      <w:r>
        <w:rPr>
          <w:i/>
        </w:rPr>
        <w:t>gsDesign: Group Sequential Design</w:t>
      </w:r>
      <w:r>
        <w:t xml:space="preserve">. R package version 3.0-1. </w:t>
      </w:r>
      <w:hyperlink r:id="rId17">
        <w:r>
          <w:rPr>
            <w:rStyle w:val="Hyperlink"/>
          </w:rPr>
          <w:t>https://CRAN.R-project.org/package=gsDesign</w:t>
        </w:r>
      </w:hyperlink>
    </w:p>
    <w:p w:rsidR="00AB7378" w:rsidRDefault="00C3630D">
      <w:pPr>
        <w:pStyle w:val="BodyText"/>
      </w:pPr>
      <w:r>
        <w:t xml:space="preserve">Champely, Stephane (2017). </w:t>
      </w:r>
      <w:r>
        <w:rPr>
          <w:i/>
        </w:rPr>
        <w:t>pwr: Basic Functions for Power Analysis</w:t>
      </w:r>
      <w:r>
        <w:t xml:space="preserve">. R package version 1.2-1. </w:t>
      </w:r>
      <w:hyperlink r:id="rId18">
        <w:r>
          <w:rPr>
            <w:rStyle w:val="Hyperlink"/>
          </w:rPr>
          <w:t>https://CRAN.R-project.org/package=pwr</w:t>
        </w:r>
      </w:hyperlink>
    </w:p>
    <w:p w:rsidR="00AB7378" w:rsidRDefault="00C3630D">
      <w:pPr>
        <w:pStyle w:val="BodyText"/>
      </w:pPr>
      <w:r>
        <w:t xml:space="preserve">Chang, Winston &amp; Cheng, Joe &amp; Allaire, JJ &amp; Xie, Yihui &amp; McPherson, Jonathan (2017). </w:t>
      </w:r>
      <w:r>
        <w:rPr>
          <w:i/>
        </w:rPr>
        <w:t>shiny: Web Application Framework for R</w:t>
      </w:r>
      <w:r>
        <w:t xml:space="preserve">. R package version 1.0.3. </w:t>
      </w:r>
      <w:hyperlink r:id="rId19">
        <w:r>
          <w:rPr>
            <w:rStyle w:val="Hyperlink"/>
          </w:rPr>
          <w:t>https://CRAN.R-project.org/package=shiny</w:t>
        </w:r>
      </w:hyperlink>
    </w:p>
    <w:p w:rsidR="00AB7378" w:rsidRDefault="00C3630D">
      <w:pPr>
        <w:pStyle w:val="BodyText"/>
      </w:pPr>
      <w:r>
        <w:lastRenderedPageBreak/>
        <w:t xml:space="preserve">Chang, Winston (2016). </w:t>
      </w:r>
      <w:r>
        <w:rPr>
          <w:i/>
        </w:rPr>
        <w:t>shinydashboard: Create Dashboards with 'Shiny'</w:t>
      </w:r>
      <w:r>
        <w:t xml:space="preserve">. R package version 0.5.3. </w:t>
      </w:r>
      <w:hyperlink r:id="rId20">
        <w:r>
          <w:rPr>
            <w:rStyle w:val="Hyperlink"/>
          </w:rPr>
          <w:t>https://CRAN.R-project.org/package=shinydashboard</w:t>
        </w:r>
      </w:hyperlink>
    </w:p>
    <w:p w:rsidR="00AB7378" w:rsidRDefault="00C3630D">
      <w:pPr>
        <w:pStyle w:val="BodyText"/>
      </w:pPr>
      <w:r>
        <w:t xml:space="preserve">Cohen, J. (1988). </w:t>
      </w:r>
      <w:r>
        <w:rPr>
          <w:i/>
        </w:rPr>
        <w:t>Statistical power analysis for the behavioral sciences</w:t>
      </w:r>
      <w:r>
        <w:t xml:space="preserve"> (2nd ed.). Hillsdale, NJ: Lawrence Erlbaum Associates.</w:t>
      </w:r>
    </w:p>
    <w:p w:rsidR="00AB7378" w:rsidRDefault="00C3630D">
      <w:pPr>
        <w:pStyle w:val="BodyText"/>
      </w:pPr>
      <w:r>
        <w:t xml:space="preserve">Creating Shiny reactive variable that indicates which widget was last modified. (2015, July 6). Retrieved May 06, 2017, from </w:t>
      </w:r>
      <w:hyperlink r:id="rId21">
        <w:r>
          <w:rPr>
            <w:rStyle w:val="Hyperlink"/>
          </w:rPr>
          <w:t>http://stackoverflow.com/questions/31250587</w:t>
        </w:r>
      </w:hyperlink>
    </w:p>
    <w:p w:rsidR="00AB7378" w:rsidRDefault="00C3630D">
      <w:pPr>
        <w:pStyle w:val="BodyText"/>
      </w:pPr>
      <w:r>
        <w:t xml:space="preserve">HyLown Consulting LLC. (n.d.). Overview of Power and Sample Size .com Calculators. Retrieved May 06, 2017, from </w:t>
      </w:r>
      <w:hyperlink r:id="rId22">
        <w:r>
          <w:rPr>
            <w:rStyle w:val="Hyperlink"/>
          </w:rPr>
          <w:t>http://powerandsamplesize.com/Calculators/</w:t>
        </w:r>
      </w:hyperlink>
    </w:p>
    <w:p w:rsidR="00AB7378" w:rsidRDefault="00C3630D">
      <w:pPr>
        <w:pStyle w:val="BodyText"/>
      </w:pPr>
      <w:r>
        <w:t xml:space="preserve">Lachin, J. M., &amp; Foulkes, M. A. (1986). </w:t>
      </w:r>
      <w:r>
        <w:rPr>
          <w:i/>
        </w:rPr>
        <w:t>Evaluation of Sample Size and Power for Analyses of Survival with Allowance for Nonuniform Patient Entry, Losses to Follow-Up, Noncompliance, and Stratification</w:t>
      </w:r>
      <w:r>
        <w:t xml:space="preserve">. Biometrics, 42(3), 507-519. </w:t>
      </w:r>
      <w:hyperlink r:id="rId23">
        <w:proofErr w:type="gramStart"/>
        <w:r>
          <w:rPr>
            <w:rStyle w:val="Hyperlink"/>
          </w:rPr>
          <w:t>doi:</w:t>
        </w:r>
        <w:proofErr w:type="gramEnd"/>
        <w:r>
          <w:rPr>
            <w:rStyle w:val="Hyperlink"/>
          </w:rPr>
          <w:t>10.2307/2531201</w:t>
        </w:r>
      </w:hyperlink>
    </w:p>
    <w:p w:rsidR="00AB7378" w:rsidRDefault="00C3630D">
      <w:pPr>
        <w:pStyle w:val="BodyText"/>
      </w:pPr>
      <w:r>
        <w:t xml:space="preserve">Lenth, R. V. (2006-9). Java Applets for Power and Sample Size [Computer software]. Retrieved May 3, 2017, from </w:t>
      </w:r>
      <w:hyperlink r:id="rId24">
        <w:r>
          <w:rPr>
            <w:rStyle w:val="Hyperlink"/>
          </w:rPr>
          <w:t>http://www.stat.uiowa.edu/~rlenth/Power</w:t>
        </w:r>
      </w:hyperlink>
    </w:p>
    <w:p w:rsidR="00AB7378" w:rsidRDefault="00C3630D">
      <w:pPr>
        <w:pStyle w:val="BodyText"/>
      </w:pPr>
      <w:r>
        <w:t xml:space="preserve">R Core Team (2017). </w:t>
      </w:r>
      <w:r>
        <w:rPr>
          <w:i/>
        </w:rPr>
        <w:t>R: A language and environment for statistical computing</w:t>
      </w:r>
      <w:r>
        <w:t xml:space="preserve">. R Foundation for Statistical Computing, Vienna, Austria. </w:t>
      </w:r>
      <w:proofErr w:type="gramStart"/>
      <w:r>
        <w:t xml:space="preserve">URL </w:t>
      </w:r>
      <w:hyperlink r:id="rId25">
        <w:r>
          <w:rPr>
            <w:rStyle w:val="Hyperlink"/>
          </w:rPr>
          <w:t>https://www.R-project.org/</w:t>
        </w:r>
      </w:hyperlink>
      <w:r>
        <w:t>.</w:t>
      </w:r>
      <w:proofErr w:type="gramEnd"/>
    </w:p>
    <w:p w:rsidR="00AB7378" w:rsidRDefault="00C3630D">
      <w:pPr>
        <w:pStyle w:val="BodyText"/>
      </w:pPr>
      <w:r>
        <w:t xml:space="preserve">RStudio. (2014, January 6). Reactivity: An overview. Retrieved May 06, 2017, from </w:t>
      </w:r>
      <w:hyperlink r:id="rId26">
        <w:r>
          <w:rPr>
            <w:rStyle w:val="Hyperlink"/>
          </w:rPr>
          <w:t>http://shiny.rstudio.com/articles/reactivity-overview.html</w:t>
        </w:r>
      </w:hyperlink>
    </w:p>
    <w:p w:rsidR="00AB7378" w:rsidRDefault="00C3630D">
      <w:pPr>
        <w:pStyle w:val="BodyText"/>
      </w:pPr>
      <w:r>
        <w:t xml:space="preserve">RStudio Team (2016). </w:t>
      </w:r>
      <w:r>
        <w:rPr>
          <w:i/>
        </w:rPr>
        <w:t>RStudio: Integrated Development for R</w:t>
      </w:r>
      <w:r>
        <w:t xml:space="preserve">. RStudio, Inc., Boston MA. </w:t>
      </w:r>
      <w:proofErr w:type="gramStart"/>
      <w:r>
        <w:t xml:space="preserve">URL </w:t>
      </w:r>
      <w:hyperlink r:id="rId27">
        <w:r>
          <w:rPr>
            <w:rStyle w:val="Hyperlink"/>
          </w:rPr>
          <w:t>http:www.rstudio.com/</w:t>
        </w:r>
      </w:hyperlink>
      <w:r>
        <w:t>.</w:t>
      </w:r>
      <w:proofErr w:type="gramEnd"/>
    </w:p>
    <w:p w:rsidR="00AB7378" w:rsidRDefault="00C3630D">
      <w:pPr>
        <w:pStyle w:val="BodyText"/>
      </w:pPr>
      <w:r>
        <w:t xml:space="preserve">Schoenfeld, D. (1981). The Asymptotic Properties of Nonparametric Tests for Comparing Survival Distributions. Biometrika, 68(1), 316-319. </w:t>
      </w:r>
      <w:hyperlink r:id="rId28">
        <w:proofErr w:type="gramStart"/>
        <w:r>
          <w:rPr>
            <w:rStyle w:val="Hyperlink"/>
          </w:rPr>
          <w:t>doi:</w:t>
        </w:r>
        <w:proofErr w:type="gramEnd"/>
        <w:r>
          <w:rPr>
            <w:rStyle w:val="Hyperlink"/>
          </w:rPr>
          <w:t>10.2307/2335833</w:t>
        </w:r>
      </w:hyperlink>
    </w:p>
    <w:p w:rsidR="00AB7378" w:rsidRDefault="00C3630D">
      <w:pPr>
        <w:pStyle w:val="BodyText"/>
      </w:pPr>
      <w:r>
        <w:t xml:space="preserve">Schoenfeld, D. A. (1983). Sample-Size Formula for the Proportional-Hazards Regression Model. Biometrics, 39(2), 499-503. </w:t>
      </w:r>
      <w:hyperlink r:id="rId29">
        <w:proofErr w:type="gramStart"/>
        <w:r>
          <w:rPr>
            <w:rStyle w:val="Hyperlink"/>
          </w:rPr>
          <w:t>doi:</w:t>
        </w:r>
        <w:proofErr w:type="gramEnd"/>
        <w:r>
          <w:rPr>
            <w:rStyle w:val="Hyperlink"/>
          </w:rPr>
          <w:t>10.2307/2531021</w:t>
        </w:r>
      </w:hyperlink>
    </w:p>
    <w:p w:rsidR="00AB7378" w:rsidRDefault="00C3630D">
      <w:pPr>
        <w:pStyle w:val="BodyText"/>
      </w:pPr>
      <w:r>
        <w:t xml:space="preserve">Singh, G. (2016). Serum Free Light Chain Assay and </w:t>
      </w:r>
      <m:oMath>
        <m:r>
          <w:rPr>
            <w:rFonts w:ascii="Cambria Math" w:hAnsi="Cambria Math"/>
          </w:rPr>
          <m:t>κ/λ</m:t>
        </m:r>
      </m:oMath>
      <w:r>
        <w:t xml:space="preserve"> Ratio: Performance in Patients With Monoclonal Gammopathy-High False Negative Rate for </w:t>
      </w:r>
      <m:oMath>
        <m:r>
          <w:rPr>
            <w:rFonts w:ascii="Cambria Math" w:hAnsi="Cambria Math"/>
          </w:rPr>
          <m:t>κ/λ</m:t>
        </m:r>
      </m:oMath>
      <w:r>
        <w:t xml:space="preserve"> Ratio. Journal Of Clinical Medicine Research, 9(1), 46-57. </w:t>
      </w:r>
      <w:proofErr w:type="spellStart"/>
      <w:proofErr w:type="gramStart"/>
      <w:r>
        <w:t>doi</w:t>
      </w:r>
      <w:proofErr w:type="spellEnd"/>
      <w:proofErr w:type="gramEnd"/>
      <w:r>
        <w:t xml:space="preserve">: </w:t>
      </w:r>
      <w:hyperlink r:id="rId30">
        <w:r>
          <w:rPr>
            <w:rStyle w:val="Hyperlink"/>
          </w:rPr>
          <w:t>https://doi.org/10.14740/jocmr2802w</w:t>
        </w:r>
      </w:hyperlink>
    </w:p>
    <w:sectPr w:rsidR="00AB737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rtridge, Matthew" w:date="2017-08-17T19:42:00Z" w:initials="PM">
    <w:p w:rsidR="00C3630D" w:rsidRDefault="00C3630D">
      <w:pPr>
        <w:pStyle w:val="CommentText"/>
      </w:pPr>
      <w:r>
        <w:rPr>
          <w:rStyle w:val="CommentReference"/>
        </w:rPr>
        <w:annotationRef/>
      </w:r>
      <w:r>
        <w:t>Should I put U of M and Julian here?</w:t>
      </w:r>
    </w:p>
  </w:comment>
  <w:comment w:id="2" w:author="Partridge, Matthew" w:date="2017-08-17T19:41:00Z" w:initials="PM">
    <w:p w:rsidR="00C3630D" w:rsidRDefault="00C3630D">
      <w:pPr>
        <w:pStyle w:val="CommentText"/>
      </w:pPr>
      <w:r>
        <w:rPr>
          <w:rStyle w:val="CommentReference"/>
        </w:rPr>
        <w:annotationRef/>
      </w:r>
      <w:r>
        <w:t>Update date.</w:t>
      </w:r>
    </w:p>
  </w:comment>
  <w:comment w:id="5" w:author="Partridge, Matthew" w:date="2017-08-17T19:46:00Z" w:initials="PM">
    <w:p w:rsidR="00C3630D" w:rsidRDefault="00C3630D">
      <w:pPr>
        <w:pStyle w:val="CommentText"/>
      </w:pPr>
      <w:r>
        <w:rPr>
          <w:rStyle w:val="CommentReference"/>
        </w:rPr>
        <w:annotationRef/>
      </w:r>
      <w:r>
        <w:t>Should change to maybe means or proportions or values.</w:t>
      </w:r>
    </w:p>
  </w:comment>
  <w:comment w:id="35" w:author="Partridge, Matthew" w:date="2017-08-17T20:09:00Z" w:initials="PM">
    <w:p w:rsidR="00CA2DF7" w:rsidRDefault="00CA2DF7">
      <w:pPr>
        <w:pStyle w:val="CommentText"/>
      </w:pPr>
      <w:r>
        <w:rPr>
          <w:rStyle w:val="CommentReference"/>
        </w:rPr>
        <w:annotationRef/>
      </w:r>
      <w:r>
        <w:t xml:space="preserve">Put in () </w:t>
      </w:r>
      <w:proofErr w:type="gramStart"/>
      <w:r>
        <w:t>or ,</w:t>
      </w:r>
      <w:proofErr w:type="gramEnd"/>
      <w:r>
        <w:t>, or put “at” in front of the hyperlink.</w:t>
      </w:r>
    </w:p>
  </w:comment>
  <w:comment w:id="39" w:author="Partridge, Matthew" w:date="2017-08-17T20:08:00Z" w:initials="PM">
    <w:p w:rsidR="00CA2DF7" w:rsidRDefault="00CA2DF7">
      <w:pPr>
        <w:pStyle w:val="CommentText"/>
      </w:pPr>
      <w:r>
        <w:rPr>
          <w:rStyle w:val="CommentReference"/>
        </w:rPr>
        <w:annotationRef/>
      </w:r>
      <w:r>
        <w:t xml:space="preserve">Restate this so </w:t>
      </w:r>
      <w:proofErr w:type="spellStart"/>
      <w:r>
        <w:t>its</w:t>
      </w:r>
      <w:proofErr w:type="spellEnd"/>
      <w:r>
        <w:t xml:space="preserve"> not the U of M server.</w:t>
      </w:r>
    </w:p>
  </w:comment>
  <w:comment w:id="47" w:author="Partridge, Matthew" w:date="2017-08-17T20:14:00Z" w:initials="PM">
    <w:p w:rsidR="00151449" w:rsidRDefault="00151449">
      <w:pPr>
        <w:pStyle w:val="CommentText"/>
      </w:pPr>
      <w:r>
        <w:rPr>
          <w:rStyle w:val="CommentReference"/>
        </w:rPr>
        <w:annotationRef/>
      </w:r>
      <w:r>
        <w:t>Center this?</w:t>
      </w:r>
    </w:p>
  </w:comment>
  <w:comment w:id="66" w:author="Partridge, Matthew" w:date="2017-08-17T20:53:00Z" w:initials="PM">
    <w:p w:rsidR="003F00B9" w:rsidRDefault="003F00B9">
      <w:pPr>
        <w:pStyle w:val="CommentText"/>
      </w:pPr>
      <w:r>
        <w:rPr>
          <w:rStyle w:val="CommentReference"/>
        </w:rPr>
        <w:annotationRef/>
      </w:r>
      <w:r>
        <w:t>Should I initially state this using population statistics and then in the paragraph below state that there will be a sample and show sample statistics.</w:t>
      </w:r>
    </w:p>
    <w:p w:rsidR="00F63961" w:rsidRDefault="00F63961">
      <w:pPr>
        <w:pStyle w:val="CommentText"/>
      </w:pPr>
    </w:p>
    <w:p w:rsidR="00F63961" w:rsidRDefault="00F63961">
      <w:pPr>
        <w:pStyle w:val="CommentText"/>
      </w:pPr>
      <w:r>
        <w:t>This will change this whole paragraph.</w:t>
      </w:r>
    </w:p>
    <w:p w:rsidR="003F00B9" w:rsidRDefault="003F00B9">
      <w:pPr>
        <w:pStyle w:val="CommentText"/>
      </w:pPr>
    </w:p>
    <w:p w:rsidR="003F00B9" w:rsidRDefault="003F00B9">
      <w:pPr>
        <w:pStyle w:val="CommentText"/>
      </w:pPr>
      <w:r>
        <w:t>Ask Julian about this.</w:t>
      </w:r>
    </w:p>
  </w:comment>
  <w:comment w:id="67" w:author="Partridge, Matthew" w:date="2017-08-17T20:42:00Z" w:initials="PM">
    <w:p w:rsidR="003F00B9" w:rsidRDefault="003F00B9">
      <w:pPr>
        <w:pStyle w:val="CommentText"/>
      </w:pPr>
      <w:r>
        <w:rPr>
          <w:rStyle w:val="CommentReference"/>
        </w:rPr>
        <w:annotationRef/>
      </w:r>
      <w:r>
        <w:t>_{}</w:t>
      </w:r>
    </w:p>
  </w:comment>
  <w:comment w:id="70" w:author="Partridge, Matthew" w:date="2017-08-17T20:52:00Z" w:initials="PM">
    <w:p w:rsidR="00F63961" w:rsidRDefault="00F63961" w:rsidP="00F63961">
      <w:pPr>
        <w:pStyle w:val="BodyText"/>
      </w:pPr>
      <w:r>
        <w:rPr>
          <w:rStyle w:val="CommentReference"/>
        </w:rPr>
        <w:annotationRef/>
      </w:r>
      <w:r>
        <w:t xml:space="preserve">Since the null and alternative hypotheses are defined as above, the $t$-statistic can be used. The power can then be expressed as the probability that </w:t>
      </w:r>
      <w:proofErr w:type="spellStart"/>
      <w:r>
        <w:t>the$t</w:t>
      </w:r>
      <w:proofErr w:type="spellEnd"/>
      <w:r>
        <w:t>$-statistic</w:t>
      </w:r>
      <w:r>
        <w:t xml:space="preserve">, above, is more extreme than the </w:t>
      </w:r>
      <m:oMath>
        <m:r>
          <w:rPr>
            <w:rFonts w:ascii="Cambria Math" w:hAnsi="Cambria Math"/>
          </w:rPr>
          <m:t>t</m:t>
        </m:r>
      </m:oMath>
      <w:r>
        <w:t>-distribution critical value for a given significance level and degrees of freedom as shown below.</w:t>
      </w:r>
      <w:r>
        <w:rPr>
          <w:rStyle w:val="CommentReference"/>
        </w:rPr>
        <w:annotationRef/>
      </w:r>
    </w:p>
  </w:comment>
  <w:comment w:id="77" w:author="Partridge, Matthew" w:date="2017-08-17T22:06:00Z" w:initials="PM">
    <w:p w:rsidR="00F768E7" w:rsidRDefault="00F768E7">
      <w:pPr>
        <w:pStyle w:val="CommentText"/>
      </w:pPr>
      <w:r>
        <w:rPr>
          <w:rStyle w:val="CommentReference"/>
        </w:rPr>
        <w:annotationRef/>
      </w:r>
      <w:r>
        <w:t>Maybe make this more explicit that it is one or two sample test.</w:t>
      </w:r>
    </w:p>
    <w:p w:rsidR="001F62F7" w:rsidRDefault="001F62F7">
      <w:pPr>
        <w:pStyle w:val="CommentText"/>
      </w:pPr>
    </w:p>
    <w:p w:rsidR="001F62F7" w:rsidRDefault="001F62F7">
      <w:pPr>
        <w:pStyle w:val="CommentText"/>
      </w:pPr>
      <w:r>
        <w:t>Or maybe even just take this out and update the paragraph below.</w:t>
      </w:r>
    </w:p>
  </w:comment>
  <w:comment w:id="84" w:author="Partridge, Matthew" w:date="2017-08-17T21:13:00Z" w:initials="PM">
    <w:p w:rsidR="00F768E7" w:rsidRDefault="00F768E7">
      <w:pPr>
        <w:pStyle w:val="CommentText"/>
      </w:pPr>
      <w:r>
        <w:rPr>
          <w:rStyle w:val="CommentReference"/>
        </w:rPr>
        <w:annotationRef/>
      </w:r>
      <w:r>
        <w:t>Ask Julian if this is clear enough.</w:t>
      </w:r>
    </w:p>
  </w:comment>
  <w:comment w:id="106" w:author="Partridge, Matthew" w:date="2017-08-17T21:27:00Z" w:initials="PM">
    <w:p w:rsidR="005509FB" w:rsidRDefault="005509FB">
      <w:pPr>
        <w:pStyle w:val="CommentText"/>
      </w:pPr>
      <w:r>
        <w:rPr>
          <w:rStyle w:val="CommentReference"/>
        </w:rPr>
        <w:annotationRef/>
      </w:r>
      <w:r>
        <w:t>Should this be z or Z?</w:t>
      </w:r>
    </w:p>
    <w:p w:rsidR="005509FB" w:rsidRDefault="005509FB">
      <w:pPr>
        <w:pStyle w:val="CommentText"/>
      </w:pPr>
    </w:p>
    <w:p w:rsidR="005509FB" w:rsidRDefault="005509FB">
      <w:pPr>
        <w:pStyle w:val="CommentText"/>
      </w:pPr>
      <w:r>
        <w:t>Ask Julian about this.</w:t>
      </w:r>
    </w:p>
  </w:comment>
  <w:comment w:id="108" w:author="Partridge, Matthew" w:date="2017-08-17T21:32:00Z" w:initials="PM">
    <w:p w:rsidR="00D2312C" w:rsidRDefault="00D2312C">
      <w:pPr>
        <w:pStyle w:val="CommentText"/>
      </w:pPr>
      <w:r>
        <w:rPr>
          <w:rStyle w:val="CommentReference"/>
        </w:rPr>
        <w:annotationRef/>
      </w:r>
      <w:r>
        <w:t>Standard Normal or standard normal?</w:t>
      </w:r>
    </w:p>
  </w:comment>
  <w:comment w:id="110" w:author="Partridge, Matthew" w:date="2017-08-17T21:34:00Z" w:initials="PM">
    <w:p w:rsidR="00D2312C" w:rsidRDefault="00D2312C">
      <w:pPr>
        <w:pStyle w:val="CommentText"/>
      </w:pPr>
      <w:r>
        <w:rPr>
          <w:rStyle w:val="CommentReference"/>
        </w:rPr>
        <w:annotationRef/>
      </w:r>
      <w:r>
        <w:t>Since the null and alternative hypotheses are defined as above, the $</w:t>
      </w:r>
      <w:r>
        <w:t>Z</w:t>
      </w:r>
      <w:r>
        <w:t xml:space="preserve">$-statistic can be used. The power can then be expressed as the probability that </w:t>
      </w:r>
      <w:proofErr w:type="spellStart"/>
      <w:r>
        <w:t>the$</w:t>
      </w:r>
      <w:r>
        <w:t>Z</w:t>
      </w:r>
      <w:proofErr w:type="spellEnd"/>
      <w:r>
        <w:t xml:space="preserve">$-statistic, above, is more extreme than the </w:t>
      </w:r>
      <w:r>
        <w:t xml:space="preserve">standard normal </w:t>
      </w:r>
      <w:r>
        <w:t>distribution critical value for</w:t>
      </w:r>
      <w:r>
        <w:t xml:space="preserve"> a given significance level </w:t>
      </w:r>
      <w:r>
        <w:t>as shown below.</w:t>
      </w:r>
      <w:r>
        <w:rPr>
          <w:rStyle w:val="CommentReference"/>
        </w:rPr>
        <w:annotationRef/>
      </w:r>
    </w:p>
  </w:comment>
  <w:comment w:id="112" w:author="Partridge, Matthew" w:date="2017-08-17T21:35:00Z" w:initials="PM">
    <w:p w:rsidR="00D2312C" w:rsidRDefault="00D2312C">
      <w:pPr>
        <w:pStyle w:val="CommentText"/>
      </w:pPr>
      <w:r>
        <w:rPr>
          <w:rStyle w:val="CommentReference"/>
        </w:rPr>
        <w:annotationRef/>
      </w:r>
      <w:r>
        <w:t>Split this into 2 lines.</w:t>
      </w:r>
    </w:p>
  </w:comment>
  <w:comment w:id="113" w:author="Partridge, Matthew" w:date="2017-08-17T21:35:00Z" w:initials="PM">
    <w:p w:rsidR="00D2312C" w:rsidRDefault="00D2312C">
      <w:pPr>
        <w:pStyle w:val="CommentText"/>
      </w:pPr>
      <w:r>
        <w:rPr>
          <w:rStyle w:val="CommentReference"/>
        </w:rPr>
        <w:annotationRef/>
      </w:r>
      <w:r>
        <w:t>Should this be N or n?</w:t>
      </w:r>
    </w:p>
    <w:p w:rsidR="00D2312C" w:rsidRDefault="00D2312C">
      <w:pPr>
        <w:pStyle w:val="CommentText"/>
      </w:pPr>
    </w:p>
    <w:p w:rsidR="00D2312C" w:rsidRDefault="00D2312C">
      <w:pPr>
        <w:pStyle w:val="CommentText"/>
      </w:pPr>
      <w:r>
        <w:t>Ask Julian about this.</w:t>
      </w:r>
    </w:p>
  </w:comment>
  <w:comment w:id="115" w:author="Partridge, Matthew" w:date="2017-08-17T21:37:00Z" w:initials="PM">
    <w:p w:rsidR="00D2312C" w:rsidRDefault="00D2312C">
      <w:pPr>
        <w:pStyle w:val="CommentText"/>
      </w:pPr>
      <w:r>
        <w:rPr>
          <w:rStyle w:val="CommentReference"/>
        </w:rPr>
        <w:annotationRef/>
      </w:r>
      <w:r>
        <w:t>Should this even be in here?</w:t>
      </w:r>
    </w:p>
    <w:p w:rsidR="00D2312C" w:rsidRDefault="00D2312C">
      <w:pPr>
        <w:pStyle w:val="CommentText"/>
      </w:pPr>
    </w:p>
    <w:p w:rsidR="00D2312C" w:rsidRDefault="00D2312C">
      <w:pPr>
        <w:pStyle w:val="CommentText"/>
      </w:pPr>
      <w:r>
        <w:t>Ask Julian about this.</w:t>
      </w:r>
    </w:p>
  </w:comment>
  <w:comment w:id="116" w:author="Partridge, Matthew" w:date="2017-08-17T21:37:00Z" w:initials="PM">
    <w:p w:rsidR="00D2312C" w:rsidRDefault="00D2312C">
      <w:pPr>
        <w:pStyle w:val="CommentText"/>
      </w:pPr>
      <w:r>
        <w:rPr>
          <w:rStyle w:val="CommentReference"/>
        </w:rPr>
        <w:annotationRef/>
      </w:r>
      <w:r>
        <w:t>N or n?</w:t>
      </w:r>
    </w:p>
  </w:comment>
  <w:comment w:id="127" w:author="Partridge, Matthew" w:date="2017-08-17T21:42:00Z" w:initials="PM">
    <w:p w:rsidR="003B0FF6" w:rsidRDefault="003B0FF6">
      <w:pPr>
        <w:pStyle w:val="CommentText"/>
      </w:pPr>
      <w:r>
        <w:rPr>
          <w:rStyle w:val="CommentReference"/>
        </w:rPr>
        <w:annotationRef/>
      </w:r>
      <w:r>
        <w:t>Is this clear?</w:t>
      </w:r>
    </w:p>
    <w:p w:rsidR="003B0FF6" w:rsidRDefault="003B0FF6">
      <w:pPr>
        <w:pStyle w:val="CommentText"/>
      </w:pPr>
    </w:p>
    <w:p w:rsidR="003B0FF6" w:rsidRDefault="003B0FF6">
      <w:pPr>
        <w:pStyle w:val="CommentText"/>
      </w:pPr>
      <w:r>
        <w:t>Ask Julian.</w:t>
      </w:r>
    </w:p>
  </w:comment>
  <w:comment w:id="142" w:author="Partridge, Matthew" w:date="2017-08-17T21:59:00Z" w:initials="PM">
    <w:p w:rsidR="008B0C99" w:rsidRDefault="008B0C99">
      <w:pPr>
        <w:pStyle w:val="CommentText"/>
      </w:pPr>
      <w:r>
        <w:rPr>
          <w:rStyle w:val="CommentReference"/>
        </w:rPr>
        <w:annotationRef/>
      </w:r>
      <w:r>
        <w:t>Since the null and alternative hypotheses are defined as above, the $</w:t>
      </w:r>
      <w:r>
        <w:t>t</w:t>
      </w:r>
      <w:r>
        <w:t xml:space="preserve">$-statistic can be used. The power can then be expressed as the probability that </w:t>
      </w:r>
      <w:proofErr w:type="spellStart"/>
      <w:r>
        <w:t>the$</w:t>
      </w:r>
      <w:r>
        <w:t>t</w:t>
      </w:r>
      <w:proofErr w:type="spellEnd"/>
      <w:r>
        <w:t xml:space="preserve">$-statistic, above, is more extreme than the </w:t>
      </w:r>
      <w:r>
        <w:t>$t$</w:t>
      </w:r>
      <w:r>
        <w:t xml:space="preserve"> distribution critical value for a given significance level as shown below.</w:t>
      </w:r>
      <w:r>
        <w:rPr>
          <w:rStyle w:val="CommentReference"/>
        </w:rPr>
        <w:annotationRef/>
      </w:r>
    </w:p>
  </w:comment>
  <w:comment w:id="143" w:author="Partridge, Matthew" w:date="2017-08-17T21:59:00Z" w:initials="PM">
    <w:p w:rsidR="008B0C99" w:rsidRDefault="008B0C99">
      <w:pPr>
        <w:pStyle w:val="CommentText"/>
      </w:pPr>
      <w:r>
        <w:rPr>
          <w:rStyle w:val="CommentReference"/>
        </w:rPr>
        <w:annotationRef/>
      </w:r>
      <w:r>
        <w:t>2 lines?</w:t>
      </w:r>
    </w:p>
  </w:comment>
  <w:comment w:id="144" w:author="Partridge, Matthew" w:date="2017-08-17T22:00:00Z" w:initials="PM">
    <w:p w:rsidR="008B0C99" w:rsidRDefault="008B0C99">
      <w:pPr>
        <w:pStyle w:val="CommentText"/>
      </w:pPr>
      <w:r>
        <w:rPr>
          <w:rStyle w:val="CommentReference"/>
        </w:rPr>
        <w:annotationRef/>
      </w:r>
      <w:r>
        <w:t>2 lines.</w:t>
      </w:r>
    </w:p>
  </w:comment>
  <w:comment w:id="145" w:author="Partridge, Matthew" w:date="2017-08-17T22:00:00Z" w:initials="PM">
    <w:p w:rsidR="008B0C99" w:rsidRDefault="008B0C99">
      <w:pPr>
        <w:pStyle w:val="CommentText"/>
      </w:pPr>
      <w:r>
        <w:rPr>
          <w:rStyle w:val="CommentReference"/>
        </w:rPr>
        <w:annotationRef/>
      </w:r>
      <w:r>
        <w:t>2 lines.</w:t>
      </w:r>
    </w:p>
  </w:comment>
  <w:comment w:id="148" w:author="Partridge, Matthew" w:date="2017-08-17T22:05:00Z" w:initials="PM">
    <w:p w:rsidR="001F62F7" w:rsidRDefault="001F62F7">
      <w:pPr>
        <w:pStyle w:val="CommentText"/>
      </w:pPr>
      <w:r>
        <w:rPr>
          <w:rStyle w:val="CommentReference"/>
        </w:rPr>
        <w:annotationRef/>
      </w:r>
      <w:r>
        <w:t>Need to actually determine what this is.</w:t>
      </w:r>
    </w:p>
    <w:p w:rsidR="001F62F7" w:rsidRDefault="001F62F7">
      <w:pPr>
        <w:pStyle w:val="CommentText"/>
      </w:pPr>
    </w:p>
    <w:p w:rsidR="001F62F7" w:rsidRDefault="001F62F7">
      <w:pPr>
        <w:pStyle w:val="CommentText"/>
      </w:pPr>
      <w:r>
        <w:t>Ask Julian?</w:t>
      </w:r>
    </w:p>
  </w:comment>
  <w:comment w:id="154" w:author="Partridge, Matthew" w:date="2017-08-17T22:08:00Z" w:initials="PM">
    <w:p w:rsidR="001F62F7" w:rsidRDefault="001F62F7">
      <w:pPr>
        <w:pStyle w:val="CommentText"/>
      </w:pPr>
      <w:r>
        <w:rPr>
          <w:rStyle w:val="CommentReference"/>
        </w:rPr>
        <w:annotationRef/>
      </w:r>
      <w:r>
        <w:t>Is this clear enough?</w:t>
      </w:r>
    </w:p>
  </w:comment>
  <w:comment w:id="156" w:author="Partridge, Matthew" w:date="2017-08-17T22:09:00Z" w:initials="PM">
    <w:p w:rsidR="001F62F7" w:rsidRDefault="001F62F7">
      <w:pPr>
        <w:pStyle w:val="CommentText"/>
      </w:pPr>
      <w:r>
        <w:rPr>
          <w:rStyle w:val="CommentReference"/>
        </w:rPr>
        <w:annotationRef/>
      </w:r>
      <w:r>
        <w:t>Ask Julian about this.</w:t>
      </w:r>
    </w:p>
  </w:comment>
  <w:comment w:id="170" w:author="Partridge, Matthew" w:date="2017-08-17T22:19:00Z" w:initials="PM">
    <w:p w:rsidR="004F4F77" w:rsidRDefault="004F4F77">
      <w:pPr>
        <w:pStyle w:val="CommentText"/>
      </w:pPr>
      <w:r>
        <w:rPr>
          <w:rStyle w:val="CommentReference"/>
        </w:rPr>
        <w:annotationRef/>
      </w:r>
      <w:r>
        <w:t>Since the null and alternative hypotheses are defined as above, the $</w:t>
      </w:r>
      <w:r>
        <w:t>Z</w:t>
      </w:r>
      <w:r>
        <w:t>$-statistic can be used. The power can then be expressed as the probability that the</w:t>
      </w:r>
      <w:r>
        <w:t xml:space="preserve"> </w:t>
      </w:r>
      <w:r>
        <w:t>$</w:t>
      </w:r>
      <w:r>
        <w:t>Z</w:t>
      </w:r>
      <w:r>
        <w:t xml:space="preserve">$-statistic, above, is more extreme than the </w:t>
      </w:r>
      <w:r>
        <w:t>standard normal</w:t>
      </w:r>
      <w:r>
        <w:t xml:space="preserve"> distribution critical value for a given significance level as shown below.</w:t>
      </w:r>
      <w:r>
        <w:rPr>
          <w:rStyle w:val="CommentReference"/>
        </w:rPr>
        <w:annotationRef/>
      </w:r>
    </w:p>
  </w:comment>
  <w:comment w:id="171" w:author="Partridge, Matthew" w:date="2017-08-17T22:19:00Z" w:initials="PM">
    <w:p w:rsidR="004F4F77" w:rsidRDefault="004F4F77">
      <w:pPr>
        <w:pStyle w:val="CommentText"/>
      </w:pPr>
      <w:r>
        <w:rPr>
          <w:rStyle w:val="CommentReference"/>
        </w:rPr>
        <w:annotationRef/>
      </w:r>
      <w:r>
        <w:t>2 lines.</w:t>
      </w:r>
    </w:p>
  </w:comment>
  <w:comment w:id="172" w:author="Partridge, Matthew" w:date="2017-08-17T22:20:00Z" w:initials="PM">
    <w:p w:rsidR="004F4F77" w:rsidRDefault="004F4F77">
      <w:pPr>
        <w:pStyle w:val="CommentText"/>
      </w:pPr>
      <w:r>
        <w:rPr>
          <w:rStyle w:val="CommentReference"/>
        </w:rPr>
        <w:annotationRef/>
      </w:r>
      <w:r>
        <w:t>What is this?</w:t>
      </w:r>
    </w:p>
  </w:comment>
  <w:comment w:id="174" w:author="Partridge, Matthew" w:date="2017-08-17T22:21:00Z" w:initials="PM">
    <w:p w:rsidR="004F4F77" w:rsidRDefault="004F4F77">
      <w:pPr>
        <w:pStyle w:val="CommentText"/>
      </w:pPr>
      <w:r>
        <w:rPr>
          <w:rStyle w:val="CommentReference"/>
        </w:rPr>
        <w:annotationRef/>
      </w:r>
      <w:r>
        <w:t>Make this better fit.</w:t>
      </w:r>
    </w:p>
  </w:comment>
  <w:comment w:id="176" w:author="Partridge, Matthew" w:date="2017-08-17T22:32:00Z" w:initials="PM">
    <w:p w:rsidR="004F4F77" w:rsidRDefault="004F4F77">
      <w:pPr>
        <w:pStyle w:val="CommentText"/>
      </w:pPr>
      <w:r>
        <w:rPr>
          <w:rStyle w:val="CommentReference"/>
        </w:rPr>
        <w:annotationRef/>
      </w:r>
      <w:r>
        <w:t>What is this?</w:t>
      </w:r>
    </w:p>
  </w:comment>
  <w:comment w:id="181" w:author="Partridge, Matthew" w:date="2017-08-17T22:33:00Z" w:initials="PM">
    <w:p w:rsidR="005109A7" w:rsidRDefault="005109A7">
      <w:pPr>
        <w:pStyle w:val="CommentText"/>
      </w:pPr>
      <w:r>
        <w:rPr>
          <w:rStyle w:val="CommentReference"/>
        </w:rPr>
        <w:annotationRef/>
      </w:r>
      <w:r>
        <w:t>Is this clear enough?</w:t>
      </w:r>
    </w:p>
  </w:comment>
  <w:comment w:id="206" w:author="Partridge, Matthew" w:date="2017-08-17T22:43:00Z" w:initials="PM">
    <w:p w:rsidR="00B56E89" w:rsidRDefault="00B56E89">
      <w:pPr>
        <w:pStyle w:val="CommentText"/>
      </w:pPr>
      <w:r>
        <w:rPr>
          <w:rStyle w:val="CommentReference"/>
        </w:rPr>
        <w:annotationRef/>
      </w:r>
      <w:r>
        <w:t>Make them text. It might actually just be n1/n2?</w:t>
      </w:r>
    </w:p>
  </w:comment>
  <w:comment w:id="222" w:author="Partridge, Matthew" w:date="2017-08-17T22:52:00Z" w:initials="PM">
    <w:p w:rsidR="00B56E89" w:rsidRDefault="00B56E89">
      <w:pPr>
        <w:pStyle w:val="CommentText"/>
      </w:pPr>
      <w:r>
        <w:rPr>
          <w:rStyle w:val="CommentReference"/>
        </w:rPr>
        <w:annotationRef/>
      </w:r>
      <w:r>
        <w:t>This might be better phrased to show that it is n1/n2?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30D" w:rsidRDefault="00C3630D">
      <w:pPr>
        <w:spacing w:after="0"/>
      </w:pPr>
      <w:r>
        <w:separator/>
      </w:r>
    </w:p>
  </w:endnote>
  <w:endnote w:type="continuationSeparator" w:id="0">
    <w:p w:rsidR="00C3630D" w:rsidRDefault="00C36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30D" w:rsidRDefault="00C3630D">
      <w:r>
        <w:separator/>
      </w:r>
    </w:p>
  </w:footnote>
  <w:footnote w:type="continuationSeparator" w:id="0">
    <w:p w:rsidR="00C3630D" w:rsidRDefault="00C36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EDEF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0C9C0B0"/>
    <w:multiLevelType w:val="multilevel"/>
    <w:tmpl w:val="4EAC8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252ACFD"/>
    <w:multiLevelType w:val="multilevel"/>
    <w:tmpl w:val="426A4F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b5af10e9-4283-4341-831e-f63ed6aae5c5"/>
  </w:docVars>
  <w:rsids>
    <w:rsidRoot w:val="00590D07"/>
    <w:rsid w:val="00011C8B"/>
    <w:rsid w:val="00151449"/>
    <w:rsid w:val="001F62F7"/>
    <w:rsid w:val="003B0FF6"/>
    <w:rsid w:val="003B30E2"/>
    <w:rsid w:val="003F00B9"/>
    <w:rsid w:val="004E29B3"/>
    <w:rsid w:val="004F4F77"/>
    <w:rsid w:val="005109A7"/>
    <w:rsid w:val="005509FB"/>
    <w:rsid w:val="00590D07"/>
    <w:rsid w:val="00662FA2"/>
    <w:rsid w:val="006A1DF9"/>
    <w:rsid w:val="00784D58"/>
    <w:rsid w:val="007F48C9"/>
    <w:rsid w:val="008B0C99"/>
    <w:rsid w:val="008D6863"/>
    <w:rsid w:val="00AB7378"/>
    <w:rsid w:val="00B56E89"/>
    <w:rsid w:val="00B86B75"/>
    <w:rsid w:val="00BC48D5"/>
    <w:rsid w:val="00C36279"/>
    <w:rsid w:val="00C3630D"/>
    <w:rsid w:val="00CA2DF7"/>
    <w:rsid w:val="00D126FD"/>
    <w:rsid w:val="00D2312C"/>
    <w:rsid w:val="00E315A3"/>
    <w:rsid w:val="00ED7E36"/>
    <w:rsid w:val="00EF4B23"/>
    <w:rsid w:val="00F01C1C"/>
    <w:rsid w:val="00F63961"/>
    <w:rsid w:val="00F768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30E2"/>
    <w:pPr>
      <w:spacing w:after="100"/>
    </w:pPr>
  </w:style>
  <w:style w:type="paragraph" w:styleId="TOC2">
    <w:name w:val="toc 2"/>
    <w:basedOn w:val="Normal"/>
    <w:next w:val="Normal"/>
    <w:autoRedefine/>
    <w:uiPriority w:val="39"/>
    <w:rsid w:val="003B30E2"/>
    <w:pPr>
      <w:spacing w:after="100"/>
      <w:ind w:left="240"/>
    </w:pPr>
  </w:style>
  <w:style w:type="paragraph" w:styleId="BalloonText">
    <w:name w:val="Balloon Text"/>
    <w:basedOn w:val="Normal"/>
    <w:link w:val="BalloonTextChar"/>
    <w:rsid w:val="003B30E2"/>
    <w:pPr>
      <w:spacing w:after="0"/>
    </w:pPr>
    <w:rPr>
      <w:rFonts w:ascii="Tahoma" w:hAnsi="Tahoma" w:cs="Tahoma"/>
      <w:sz w:val="16"/>
      <w:szCs w:val="16"/>
    </w:rPr>
  </w:style>
  <w:style w:type="character" w:customStyle="1" w:styleId="BalloonTextChar">
    <w:name w:val="Balloon Text Char"/>
    <w:basedOn w:val="DefaultParagraphFont"/>
    <w:link w:val="BalloonText"/>
    <w:rsid w:val="003B30E2"/>
    <w:rPr>
      <w:rFonts w:ascii="Tahoma" w:hAnsi="Tahoma" w:cs="Tahoma"/>
      <w:sz w:val="16"/>
      <w:szCs w:val="16"/>
    </w:rPr>
  </w:style>
  <w:style w:type="character" w:styleId="CommentReference">
    <w:name w:val="annotation reference"/>
    <w:basedOn w:val="DefaultParagraphFont"/>
    <w:rsid w:val="00C3630D"/>
    <w:rPr>
      <w:sz w:val="16"/>
      <w:szCs w:val="16"/>
    </w:rPr>
  </w:style>
  <w:style w:type="paragraph" w:styleId="CommentText">
    <w:name w:val="annotation text"/>
    <w:basedOn w:val="Normal"/>
    <w:link w:val="CommentTextChar"/>
    <w:rsid w:val="00C3630D"/>
    <w:rPr>
      <w:sz w:val="20"/>
      <w:szCs w:val="20"/>
    </w:rPr>
  </w:style>
  <w:style w:type="character" w:customStyle="1" w:styleId="CommentTextChar">
    <w:name w:val="Comment Text Char"/>
    <w:basedOn w:val="DefaultParagraphFont"/>
    <w:link w:val="CommentText"/>
    <w:rsid w:val="00C3630D"/>
    <w:rPr>
      <w:sz w:val="20"/>
      <w:szCs w:val="20"/>
    </w:rPr>
  </w:style>
  <w:style w:type="paragraph" w:styleId="CommentSubject">
    <w:name w:val="annotation subject"/>
    <w:basedOn w:val="CommentText"/>
    <w:next w:val="CommentText"/>
    <w:link w:val="CommentSubjectChar"/>
    <w:rsid w:val="00C3630D"/>
    <w:rPr>
      <w:b/>
      <w:bCs/>
    </w:rPr>
  </w:style>
  <w:style w:type="character" w:customStyle="1" w:styleId="CommentSubjectChar">
    <w:name w:val="Comment Subject Char"/>
    <w:basedOn w:val="CommentTextChar"/>
    <w:link w:val="CommentSubject"/>
    <w:rsid w:val="00C3630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B30E2"/>
    <w:pPr>
      <w:spacing w:after="100"/>
    </w:pPr>
  </w:style>
  <w:style w:type="paragraph" w:styleId="TOC2">
    <w:name w:val="toc 2"/>
    <w:basedOn w:val="Normal"/>
    <w:next w:val="Normal"/>
    <w:autoRedefine/>
    <w:uiPriority w:val="39"/>
    <w:rsid w:val="003B30E2"/>
    <w:pPr>
      <w:spacing w:after="100"/>
      <w:ind w:left="240"/>
    </w:pPr>
  </w:style>
  <w:style w:type="paragraph" w:styleId="BalloonText">
    <w:name w:val="Balloon Text"/>
    <w:basedOn w:val="Normal"/>
    <w:link w:val="BalloonTextChar"/>
    <w:rsid w:val="003B30E2"/>
    <w:pPr>
      <w:spacing w:after="0"/>
    </w:pPr>
    <w:rPr>
      <w:rFonts w:ascii="Tahoma" w:hAnsi="Tahoma" w:cs="Tahoma"/>
      <w:sz w:val="16"/>
      <w:szCs w:val="16"/>
    </w:rPr>
  </w:style>
  <w:style w:type="character" w:customStyle="1" w:styleId="BalloonTextChar">
    <w:name w:val="Balloon Text Char"/>
    <w:basedOn w:val="DefaultParagraphFont"/>
    <w:link w:val="BalloonText"/>
    <w:rsid w:val="003B30E2"/>
    <w:rPr>
      <w:rFonts w:ascii="Tahoma" w:hAnsi="Tahoma" w:cs="Tahoma"/>
      <w:sz w:val="16"/>
      <w:szCs w:val="16"/>
    </w:rPr>
  </w:style>
  <w:style w:type="character" w:styleId="CommentReference">
    <w:name w:val="annotation reference"/>
    <w:basedOn w:val="DefaultParagraphFont"/>
    <w:rsid w:val="00C3630D"/>
    <w:rPr>
      <w:sz w:val="16"/>
      <w:szCs w:val="16"/>
    </w:rPr>
  </w:style>
  <w:style w:type="paragraph" w:styleId="CommentText">
    <w:name w:val="annotation text"/>
    <w:basedOn w:val="Normal"/>
    <w:link w:val="CommentTextChar"/>
    <w:rsid w:val="00C3630D"/>
    <w:rPr>
      <w:sz w:val="20"/>
      <w:szCs w:val="20"/>
    </w:rPr>
  </w:style>
  <w:style w:type="character" w:customStyle="1" w:styleId="CommentTextChar">
    <w:name w:val="Comment Text Char"/>
    <w:basedOn w:val="DefaultParagraphFont"/>
    <w:link w:val="CommentText"/>
    <w:rsid w:val="00C3630D"/>
    <w:rPr>
      <w:sz w:val="20"/>
      <w:szCs w:val="20"/>
    </w:rPr>
  </w:style>
  <w:style w:type="paragraph" w:styleId="CommentSubject">
    <w:name w:val="annotation subject"/>
    <w:basedOn w:val="CommentText"/>
    <w:next w:val="CommentText"/>
    <w:link w:val="CommentSubjectChar"/>
    <w:rsid w:val="00C3630D"/>
    <w:rPr>
      <w:b/>
      <w:bCs/>
    </w:rPr>
  </w:style>
  <w:style w:type="character" w:customStyle="1" w:styleId="CommentSubjectChar">
    <w:name w:val="Comment Subject Char"/>
    <w:basedOn w:val="CommentTextChar"/>
    <w:link w:val="CommentSubject"/>
    <w:rsid w:val="00C36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ran.irsn.fr/web/packages/survival/survival.pdf" TargetMode="External"/><Relationship Id="rId18" Type="http://schemas.openxmlformats.org/officeDocument/2006/relationships/hyperlink" Target="https://CRAN.R-project.org/package=pwr" TargetMode="External"/><Relationship Id="rId26" Type="http://schemas.openxmlformats.org/officeDocument/2006/relationships/hyperlink" Target="http://shiny.rstudio.com/articles/reactivity-overview.html" TargetMode="External"/><Relationship Id="rId3" Type="http://schemas.microsoft.com/office/2007/relationships/stylesWithEffects" Target="stylesWithEffects.xml"/><Relationship Id="rId21" Type="http://schemas.openxmlformats.org/officeDocument/2006/relationships/hyperlink" Target="http://stackoverflow.com/questions/31250587" TargetMode="External"/><Relationship Id="rId7" Type="http://schemas.openxmlformats.org/officeDocument/2006/relationships/endnotes" Target="endnotes.xml"/><Relationship Id="rId12" Type="http://schemas.openxmlformats.org/officeDocument/2006/relationships/hyperlink" Target="https://cran.r-project.org/web/packages/gsDesign/gsDesign.pdf" TargetMode="External"/><Relationship Id="rId17" Type="http://schemas.openxmlformats.org/officeDocument/2006/relationships/hyperlink" Target="https://CRAN.R-project.org/package=gsDesign"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CRAN.R-project.org/package=rmarkdown" TargetMode="External"/><Relationship Id="rId20" Type="http://schemas.openxmlformats.org/officeDocument/2006/relationships/hyperlink" Target="https://CRAN.R-project.org/package=shinydashboard" TargetMode="External"/><Relationship Id="rId29" Type="http://schemas.openxmlformats.org/officeDocument/2006/relationships/hyperlink" Target="doi:10.2307/25310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an.rstudio.com/web/packages/pwr/pwr.pdf" TargetMode="External"/><Relationship Id="rId24" Type="http://schemas.openxmlformats.org/officeDocument/2006/relationships/hyperlink" Target="http://www.stat.uiowa.edu/~rlenth/Pow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doi:10.2307/2531201" TargetMode="External"/><Relationship Id="rId28" Type="http://schemas.openxmlformats.org/officeDocument/2006/relationships/hyperlink" Target="doi:10.2307/2335833" TargetMode="External"/><Relationship Id="rId10" Type="http://schemas.openxmlformats.org/officeDocument/2006/relationships/hyperlink" Target="https://cran.r-project.org/web/packages/shinydashboard/shinydashboard.pdf" TargetMode="External"/><Relationship Id="rId19" Type="http://schemas.openxmlformats.org/officeDocument/2006/relationships/hyperlink" Target="https://CRAN.R-project.org/package=shin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web/packages/shiny/shiny.pdf" TargetMode="External"/><Relationship Id="rId14" Type="http://schemas.openxmlformats.org/officeDocument/2006/relationships/hyperlink" Target="https://mfpartridge.shinyapps.io/shiny_dashboard_for_sample_sizes_and_power/" TargetMode="External"/><Relationship Id="rId22" Type="http://schemas.openxmlformats.org/officeDocument/2006/relationships/hyperlink" Target="http://powerandsamplesize.com/Calculators/" TargetMode="External"/><Relationship Id="rId27" Type="http://schemas.openxmlformats.org/officeDocument/2006/relationships/hyperlink" Target="http:www.rstudio.com/" TargetMode="External"/><Relationship Id="rId30" Type="http://schemas.openxmlformats.org/officeDocument/2006/relationships/hyperlink" Target="https://doi.org/10.14740/jocmr2802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27</Pages>
  <Words>9250</Words>
  <Characters>52727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Shiny Dashboard for Sample Size and Power</vt:lpstr>
    </vt:vector>
  </TitlesOfParts>
  <Company>Boston Scientific</Company>
  <LinksUpToDate>false</LinksUpToDate>
  <CharactersWithSpaces>61854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cp:lastModifiedBy>Partridge, Matthew</cp:lastModifiedBy>
  <cp:revision>4</cp:revision>
  <dcterms:created xsi:type="dcterms:W3CDTF">2017-08-18T00:41:00Z</dcterms:created>
  <dcterms:modified xsi:type="dcterms:W3CDTF">2017-08-18T04:22:00Z</dcterms:modified>
</cp:coreProperties>
</file>